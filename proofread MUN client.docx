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EB5D6" w14:textId="5B20A539" w:rsidR="00540B98" w:rsidRPr="00876E9F" w:rsidRDefault="00540B98" w:rsidP="00540B9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E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CHALLENGE OF ONLINE LEARNING: </w:t>
      </w:r>
    </w:p>
    <w:p w14:paraId="0A6C8BF9" w14:textId="6F8A44CA" w:rsidR="0081223A" w:rsidRDefault="00540B98" w:rsidP="00540B9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E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SUPPORTING </w:t>
      </w:r>
      <w:r w:rsidR="00767E96" w:rsidRPr="00876E9F">
        <w:rPr>
          <w:rFonts w:ascii="Times New Roman" w:hAnsi="Times New Roman" w:cs="Times New Roman"/>
          <w:b/>
          <w:bCs/>
          <w:sz w:val="28"/>
          <w:szCs w:val="28"/>
          <w:lang w:val="en-US"/>
        </w:rPr>
        <w:t>WORLD’S</w:t>
      </w:r>
      <w:r w:rsidRPr="00876E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UNREACHABLE REGION</w:t>
      </w:r>
    </w:p>
    <w:p w14:paraId="267DF5FE" w14:textId="77777777" w:rsidR="00F8197C" w:rsidRDefault="00F8197C" w:rsidP="00540B9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14DC75" w14:textId="1E5A11A4" w:rsidR="00F8197C" w:rsidRPr="00F8197C" w:rsidRDefault="00F8197C" w:rsidP="00540B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197C">
        <w:rPr>
          <w:rFonts w:ascii="Times New Roman" w:hAnsi="Times New Roman" w:cs="Times New Roman"/>
          <w:sz w:val="28"/>
          <w:szCs w:val="28"/>
          <w:lang w:val="en-US"/>
        </w:rPr>
        <w:t>ELIZABETH STARLA LENINA</w:t>
      </w:r>
    </w:p>
    <w:p w14:paraId="62CF6F66" w14:textId="00637016" w:rsidR="00556AAE" w:rsidRPr="00F8197C" w:rsidRDefault="00F8197C" w:rsidP="00F8197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–––––––––––––––––––––––––––––––––––––––––––––––––––––––––––––</w:t>
      </w:r>
    </w:p>
    <w:p w14:paraId="09D28FB2" w14:textId="1DE0041A" w:rsidR="00582E99" w:rsidRDefault="00556AAE" w:rsidP="00BB507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32A63" w:rsidRPr="00232A63">
        <w:rPr>
          <w:rFonts w:ascii="Times New Roman" w:hAnsi="Times New Roman" w:cs="Times New Roman"/>
          <w:lang w:val="en-US"/>
        </w:rPr>
        <w:t>The global Covid-19 pandemic makes us spend most of our nine months in 2020 at home, maintaining physical distance from other people</w:t>
      </w:r>
      <w:ins w:id="0" w:author="Alfa Arifia" w:date="2020-09-04T18:32:00Z">
        <w:r w:rsidR="006B1733">
          <w:rPr>
            <w:rFonts w:ascii="Times New Roman" w:hAnsi="Times New Roman" w:cs="Times New Roman"/>
            <w:lang w:val="en-US"/>
          </w:rPr>
          <w:t>,</w:t>
        </w:r>
      </w:ins>
      <w:del w:id="1" w:author="Alfa Arifia" w:date="2020-09-04T15:44:00Z">
        <w:r w:rsidR="00232A63" w:rsidRPr="00232A63" w:rsidDel="00C57573">
          <w:rPr>
            <w:rFonts w:ascii="Times New Roman" w:hAnsi="Times New Roman" w:cs="Times New Roman"/>
            <w:lang w:val="en-US"/>
          </w:rPr>
          <w:delText>,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and maintaining </w:t>
      </w:r>
      <w:del w:id="2" w:author="Alfa Arifia" w:date="2020-09-04T18:39:00Z">
        <w:r w:rsidR="00232A63" w:rsidRPr="00232A63" w:rsidDel="006B1733">
          <w:rPr>
            <w:rFonts w:ascii="Times New Roman" w:hAnsi="Times New Roman" w:cs="Times New Roman"/>
            <w:lang w:val="en-US"/>
          </w:rPr>
          <w:delText>cleanliness</w:delText>
        </w:r>
      </w:del>
      <w:ins w:id="3" w:author="Alfa Arifia" w:date="2020-09-04T18:39:00Z">
        <w:r w:rsidR="006B1733">
          <w:rPr>
            <w:rFonts w:ascii="Times New Roman" w:hAnsi="Times New Roman" w:cs="Times New Roman"/>
            <w:lang w:val="en-US"/>
          </w:rPr>
          <w:t>hygiene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. The rise of information </w:t>
      </w:r>
      <w:del w:id="4" w:author="Alfa Arifia" w:date="2020-09-04T15:56:00Z">
        <w:r w:rsidR="00232A63" w:rsidRPr="00232A63" w:rsidDel="00A167A1">
          <w:rPr>
            <w:rFonts w:ascii="Times New Roman" w:hAnsi="Times New Roman" w:cs="Times New Roman"/>
            <w:lang w:val="en-US"/>
          </w:rPr>
          <w:delText xml:space="preserve">about </w:delText>
        </w:r>
      </w:del>
      <w:ins w:id="5" w:author="Alfa Arifia" w:date="2020-09-04T15:56:00Z">
        <w:r w:rsidR="00A167A1">
          <w:rPr>
            <w:rFonts w:ascii="Times New Roman" w:hAnsi="Times New Roman" w:cs="Times New Roman"/>
            <w:lang w:val="en-US"/>
          </w:rPr>
          <w:t>on</w:t>
        </w:r>
        <w:r w:rsidR="00A167A1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>how the Covid-19 virus spread</w:t>
      </w:r>
      <w:del w:id="6" w:author="Alfa Arifia" w:date="2020-09-04T15:56:00Z">
        <w:r w:rsidR="00232A63" w:rsidRPr="00232A63" w:rsidDel="00A167A1">
          <w:rPr>
            <w:rFonts w:ascii="Times New Roman" w:hAnsi="Times New Roman" w:cs="Times New Roman"/>
            <w:lang w:val="en-US"/>
          </w:rPr>
          <w:delText>s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has made people both aware and afraid. There are people with Covid-19 </w:t>
      </w:r>
      <w:del w:id="7" w:author="Alfa Arifia" w:date="2020-09-04T15:56:00Z">
        <w:r w:rsidR="00232A63" w:rsidRPr="00232A63" w:rsidDel="00A167A1">
          <w:rPr>
            <w:rFonts w:ascii="Times New Roman" w:hAnsi="Times New Roman" w:cs="Times New Roman"/>
            <w:lang w:val="en-US"/>
          </w:rPr>
          <w:delText>who have</w:delText>
        </w:r>
      </w:del>
      <w:ins w:id="8" w:author="Alfa Arifia" w:date="2020-09-04T15:56:00Z">
        <w:r w:rsidR="00A167A1">
          <w:rPr>
            <w:rFonts w:ascii="Times New Roman" w:hAnsi="Times New Roman" w:cs="Times New Roman"/>
            <w:lang w:val="en-US"/>
          </w:rPr>
          <w:t>with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no symptoms, </w:t>
      </w:r>
      <w:del w:id="9" w:author="Alfa Arifia" w:date="2020-09-04T15:56:00Z">
        <w:r w:rsidR="00232A63" w:rsidRPr="00232A63" w:rsidDel="00A167A1">
          <w:rPr>
            <w:rFonts w:ascii="Times New Roman" w:hAnsi="Times New Roman" w:cs="Times New Roman"/>
            <w:lang w:val="en-US"/>
          </w:rPr>
          <w:delText xml:space="preserve">then </w:delText>
        </w:r>
      </w:del>
      <w:ins w:id="10" w:author="Alfa Arifia" w:date="2020-09-04T15:56:00Z">
        <w:r w:rsidR="00A167A1">
          <w:rPr>
            <w:rFonts w:ascii="Times New Roman" w:hAnsi="Times New Roman" w:cs="Times New Roman"/>
            <w:lang w:val="en-US"/>
          </w:rPr>
          <w:t>having</w:t>
        </w:r>
        <w:r w:rsidR="00A167A1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>the virus attack</w:t>
      </w:r>
      <w:ins w:id="11" w:author="Alfa Arifia" w:date="2020-09-04T18:28:00Z">
        <w:r w:rsidR="006B1733">
          <w:rPr>
            <w:rFonts w:ascii="Times New Roman" w:hAnsi="Times New Roman" w:cs="Times New Roman"/>
            <w:lang w:val="en-US"/>
          </w:rPr>
          <w:t>ed</w:t>
        </w:r>
      </w:ins>
      <w:del w:id="12" w:author="Alfa Arifia" w:date="2020-09-04T18:28:00Z">
        <w:r w:rsidR="00232A63" w:rsidRPr="00232A63" w:rsidDel="006B1733">
          <w:rPr>
            <w:rFonts w:ascii="Times New Roman" w:hAnsi="Times New Roman" w:cs="Times New Roman"/>
            <w:lang w:val="en-US"/>
          </w:rPr>
          <w:delText>s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the</w:t>
      </w:r>
      <w:ins w:id="13" w:author="Alfa Arifia" w:date="2020-09-04T15:56:00Z">
        <w:r w:rsidR="00A167A1">
          <w:rPr>
            <w:rFonts w:ascii="Times New Roman" w:hAnsi="Times New Roman" w:cs="Times New Roman"/>
            <w:lang w:val="en-US"/>
          </w:rPr>
          <w:t>ir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respiratory tract</w:t>
      </w:r>
      <w:ins w:id="14" w:author="Alfa Arifia" w:date="2020-09-04T15:56:00Z">
        <w:r w:rsidR="00A167A1">
          <w:rPr>
            <w:rFonts w:ascii="Times New Roman" w:hAnsi="Times New Roman" w:cs="Times New Roman"/>
            <w:lang w:val="en-US"/>
          </w:rPr>
          <w:t>s</w:t>
        </w:r>
      </w:ins>
      <w:ins w:id="15" w:author="Alfa Arifia" w:date="2020-09-04T15:57:00Z">
        <w:r w:rsidR="00A167A1">
          <w:rPr>
            <w:rFonts w:ascii="Times New Roman" w:hAnsi="Times New Roman" w:cs="Times New Roman"/>
            <w:lang w:val="en-US"/>
          </w:rPr>
          <w:t>. Things are worsen</w:t>
        </w:r>
      </w:ins>
      <w:ins w:id="16" w:author="Alfa Arifia" w:date="2020-09-04T15:58:00Z">
        <w:r w:rsidR="00A167A1">
          <w:rPr>
            <w:rFonts w:ascii="Times New Roman" w:hAnsi="Times New Roman" w:cs="Times New Roman"/>
            <w:lang w:val="en-US"/>
          </w:rPr>
          <w:t>ed</w:t>
        </w:r>
      </w:ins>
      <w:ins w:id="17" w:author="Alfa Arifia" w:date="2020-09-04T15:57:00Z">
        <w:r w:rsidR="00A167A1">
          <w:rPr>
            <w:rFonts w:ascii="Times New Roman" w:hAnsi="Times New Roman" w:cs="Times New Roman"/>
            <w:lang w:val="en-US"/>
          </w:rPr>
          <w:t xml:space="preserve"> by</w:t>
        </w:r>
      </w:ins>
      <w:del w:id="18" w:author="Alfa Arifia" w:date="2020-09-04T15:56:00Z">
        <w:r w:rsidR="00232A63" w:rsidRPr="00232A63" w:rsidDel="00A167A1">
          <w:rPr>
            <w:rFonts w:ascii="Times New Roman" w:hAnsi="Times New Roman" w:cs="Times New Roman"/>
            <w:lang w:val="en-US"/>
          </w:rPr>
          <w:delText>,</w:delText>
        </w:r>
      </w:del>
      <w:del w:id="19" w:author="Alfa Arifia" w:date="2020-09-04T15:57:00Z">
        <w:r w:rsidR="00232A63" w:rsidRPr="00232A63" w:rsidDel="00A167A1">
          <w:rPr>
            <w:rFonts w:ascii="Times New Roman" w:hAnsi="Times New Roman" w:cs="Times New Roman"/>
            <w:lang w:val="en-US"/>
          </w:rPr>
          <w:delText xml:space="preserve"> along with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the fact that vaccines </w:t>
      </w:r>
      <w:del w:id="20" w:author="Alfa Arifia" w:date="2020-09-04T15:57:00Z">
        <w:r w:rsidR="00232A63" w:rsidRPr="00232A63" w:rsidDel="00A167A1">
          <w:rPr>
            <w:rFonts w:ascii="Times New Roman" w:hAnsi="Times New Roman" w:cs="Times New Roman"/>
            <w:lang w:val="en-US"/>
          </w:rPr>
          <w:delText xml:space="preserve">and medicines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have yet to be found. </w:t>
      </w:r>
      <w:r w:rsidR="00B32CE3">
        <w:rPr>
          <w:rFonts w:ascii="Times New Roman" w:hAnsi="Times New Roman" w:cs="Times New Roman"/>
          <w:lang w:val="en-US"/>
        </w:rPr>
        <w:t>T</w:t>
      </w:r>
      <w:r w:rsidR="00232A63" w:rsidRPr="00232A63">
        <w:rPr>
          <w:rFonts w:ascii="Times New Roman" w:hAnsi="Times New Roman" w:cs="Times New Roman"/>
          <w:lang w:val="en-US"/>
        </w:rPr>
        <w:t xml:space="preserve">o reduce the spread of Covid-19, </w:t>
      </w:r>
      <w:del w:id="21" w:author="Alfa Arifia" w:date="2020-09-04T15:58:00Z">
        <w:r w:rsidR="00232A63" w:rsidRPr="00232A63" w:rsidDel="00A167A1">
          <w:rPr>
            <w:rFonts w:ascii="Times New Roman" w:hAnsi="Times New Roman" w:cs="Times New Roman"/>
            <w:lang w:val="en-US"/>
          </w:rPr>
          <w:delText xml:space="preserve">the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governments of each country advise their citizens to stay at home and do </w:t>
      </w:r>
      <w:r w:rsidR="00B32CE3">
        <w:rPr>
          <w:rFonts w:ascii="Times New Roman" w:hAnsi="Times New Roman" w:cs="Times New Roman"/>
          <w:lang w:val="en-US"/>
        </w:rPr>
        <w:t>their activities</w:t>
      </w:r>
      <w:r w:rsidR="00232A63" w:rsidRPr="00232A63">
        <w:rPr>
          <w:rFonts w:ascii="Times New Roman" w:hAnsi="Times New Roman" w:cs="Times New Roman"/>
          <w:lang w:val="en-US"/>
        </w:rPr>
        <w:t xml:space="preserve"> from home</w:t>
      </w:r>
      <w:ins w:id="22" w:author="Alfa Arifia" w:date="2020-09-04T15:58:00Z">
        <w:r w:rsidR="00A167A1">
          <w:rPr>
            <w:rFonts w:ascii="Times New Roman" w:hAnsi="Times New Roman" w:cs="Times New Roman"/>
            <w:lang w:val="en-US"/>
          </w:rPr>
          <w:t xml:space="preserve">. This includes </w:t>
        </w:r>
      </w:ins>
      <w:del w:id="23" w:author="Alfa Arifia" w:date="2020-09-04T15:58:00Z">
        <w:r w:rsidR="00232A63" w:rsidRPr="00232A63" w:rsidDel="00A167A1">
          <w:rPr>
            <w:rFonts w:ascii="Times New Roman" w:hAnsi="Times New Roman" w:cs="Times New Roman"/>
            <w:lang w:val="en-US"/>
          </w:rPr>
          <w:delText xml:space="preserve">, including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learning activities. </w:t>
      </w:r>
      <w:ins w:id="24" w:author="Alfa Arifia" w:date="2020-09-04T18:32:00Z">
        <w:r w:rsidR="006B1733">
          <w:rPr>
            <w:rFonts w:ascii="Times New Roman" w:hAnsi="Times New Roman" w:cs="Times New Roman"/>
            <w:lang w:val="en-US"/>
          </w:rPr>
          <w:t>For</w:t>
        </w:r>
      </w:ins>
      <w:ins w:id="25" w:author="Alfa Arifia" w:date="2020-09-04T18:30:00Z">
        <w:r w:rsidR="006B1733">
          <w:rPr>
            <w:rFonts w:ascii="Times New Roman" w:hAnsi="Times New Roman" w:cs="Times New Roman"/>
            <w:lang w:val="en-US"/>
          </w:rPr>
          <w:t xml:space="preserve"> that reason, e</w:t>
        </w:r>
      </w:ins>
      <w:del w:id="26" w:author="Alfa Arifia" w:date="2020-09-04T18:30:00Z">
        <w:r w:rsidR="00232A63" w:rsidRPr="00232A63" w:rsidDel="006B1733">
          <w:rPr>
            <w:rFonts w:ascii="Times New Roman" w:hAnsi="Times New Roman" w:cs="Times New Roman"/>
            <w:lang w:val="en-US"/>
          </w:rPr>
          <w:delText>Now e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ach country </w:t>
      </w:r>
      <w:del w:id="27" w:author="Alfa Arifia" w:date="2020-09-04T18:30:00Z">
        <w:r w:rsidR="00232A63" w:rsidRPr="00232A63" w:rsidDel="006B1733">
          <w:rPr>
            <w:rFonts w:ascii="Times New Roman" w:hAnsi="Times New Roman" w:cs="Times New Roman"/>
            <w:lang w:val="en-US"/>
          </w:rPr>
          <w:delText>is tested</w:delText>
        </w:r>
      </w:del>
      <w:ins w:id="28" w:author="Alfa Arifia" w:date="2020-09-04T18:31:00Z">
        <w:r w:rsidR="006B1733">
          <w:rPr>
            <w:rFonts w:ascii="Times New Roman" w:hAnsi="Times New Roman" w:cs="Times New Roman"/>
            <w:lang w:val="en-US"/>
          </w:rPr>
          <w:t>faces</w:t>
        </w:r>
      </w:ins>
      <w:ins w:id="29" w:author="Alfa Arifia" w:date="2020-09-04T18:30:00Z">
        <w:r w:rsidR="006B1733">
          <w:rPr>
            <w:rFonts w:ascii="Times New Roman" w:hAnsi="Times New Roman" w:cs="Times New Roman"/>
            <w:lang w:val="en-US"/>
          </w:rPr>
          <w:t xml:space="preserve"> challenge</w:t>
        </w:r>
      </w:ins>
      <w:ins w:id="30" w:author="Alfa Arifia" w:date="2020-09-04T18:31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31" w:author="Alfa Arifia" w:date="2020-09-04T18:3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to </w:delText>
        </w:r>
      </w:del>
      <w:ins w:id="32" w:author="Alfa Arifia" w:date="2020-09-04T18:30:00Z">
        <w:r w:rsidR="006B1733">
          <w:rPr>
            <w:rFonts w:ascii="Times New Roman" w:hAnsi="Times New Roman" w:cs="Times New Roman"/>
            <w:lang w:val="en-US"/>
          </w:rPr>
          <w:t>in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>provid</w:t>
      </w:r>
      <w:ins w:id="33" w:author="Alfa Arifia" w:date="2020-09-04T18:31:00Z">
        <w:r w:rsidR="006B1733">
          <w:rPr>
            <w:rFonts w:ascii="Times New Roman" w:hAnsi="Times New Roman" w:cs="Times New Roman"/>
            <w:lang w:val="en-US"/>
          </w:rPr>
          <w:t>ing</w:t>
        </w:r>
      </w:ins>
      <w:del w:id="34" w:author="Alfa Arifia" w:date="2020-09-04T18:31:00Z">
        <w:r w:rsidR="00232A63" w:rsidRPr="00232A63" w:rsidDel="006B1733">
          <w:rPr>
            <w:rFonts w:ascii="Times New Roman" w:hAnsi="Times New Roman" w:cs="Times New Roman"/>
            <w:lang w:val="en-US"/>
          </w:rPr>
          <w:delText>e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adequate quality education </w:t>
      </w:r>
      <w:del w:id="35" w:author="Alfa Arifia" w:date="2020-09-04T18:4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and </w:delText>
        </w:r>
      </w:del>
      <w:ins w:id="36" w:author="Alfa Arifia" w:date="2020-09-04T18:40:00Z">
        <w:r w:rsidR="006B1733">
          <w:rPr>
            <w:rFonts w:ascii="Times New Roman" w:hAnsi="Times New Roman" w:cs="Times New Roman"/>
            <w:lang w:val="en-US"/>
          </w:rPr>
          <w:t>yet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del w:id="37" w:author="Alfa Arifia" w:date="2020-09-04T18:32:00Z">
        <w:r w:rsidR="00232A63" w:rsidRPr="00232A63" w:rsidDel="006B1733">
          <w:rPr>
            <w:rFonts w:ascii="Times New Roman" w:hAnsi="Times New Roman" w:cs="Times New Roman"/>
            <w:lang w:val="en-US"/>
          </w:rPr>
          <w:delText>it is hoped that</w:delText>
        </w:r>
      </w:del>
      <w:ins w:id="38" w:author="Alfa Arifia" w:date="2020-09-04T18:32:00Z">
        <w:r w:rsidR="006B1733">
          <w:rPr>
            <w:rFonts w:ascii="Times New Roman" w:hAnsi="Times New Roman" w:cs="Times New Roman"/>
            <w:lang w:val="en-US"/>
          </w:rPr>
          <w:t>is expected to not reduce the essen</w:t>
        </w:r>
      </w:ins>
      <w:ins w:id="39" w:author="Alfa Arifia" w:date="2020-09-04T18:33:00Z">
        <w:r w:rsidR="006B1733">
          <w:rPr>
            <w:rFonts w:ascii="Times New Roman" w:hAnsi="Times New Roman" w:cs="Times New Roman"/>
            <w:lang w:val="en-US"/>
          </w:rPr>
          <w:t>ce of learning through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40" w:author="Alfa Arifia" w:date="2020-09-04T18:5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online </w:delText>
        </w:r>
      </w:del>
      <w:ins w:id="41" w:author="Alfa Arifia" w:date="2020-09-04T18:50:00Z">
        <w:r w:rsidR="006B1733">
          <w:rPr>
            <w:rFonts w:ascii="Times New Roman" w:hAnsi="Times New Roman" w:cs="Times New Roman"/>
            <w:lang w:val="en-US"/>
          </w:rPr>
          <w:t>remote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>learning</w:t>
      </w:r>
      <w:del w:id="42" w:author="Alfa Arifia" w:date="2020-09-04T18:33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does not reduce the essence of learning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. </w:t>
      </w:r>
      <w:del w:id="43" w:author="Alfa Arifia" w:date="2020-09-04T18:37:00Z">
        <w:r w:rsidR="00232A63" w:rsidRPr="00232A63" w:rsidDel="006B1733">
          <w:rPr>
            <w:rFonts w:ascii="Times New Roman" w:hAnsi="Times New Roman" w:cs="Times New Roman"/>
            <w:lang w:val="en-US"/>
          </w:rPr>
          <w:delText>Learning activities</w:delText>
        </w:r>
      </w:del>
      <w:ins w:id="44" w:author="Alfa Arifia" w:date="2020-09-04T18:48:00Z">
        <w:r w:rsidR="006B1733">
          <w:rPr>
            <w:rFonts w:ascii="Times New Roman" w:hAnsi="Times New Roman" w:cs="Times New Roman"/>
            <w:lang w:val="en-US"/>
          </w:rPr>
          <w:t>Remote learning using online</w:t>
        </w:r>
      </w:ins>
      <w:ins w:id="45" w:author="Alfa Arifia" w:date="2020-09-04T18:37:00Z">
        <w:r w:rsidR="006B1733">
          <w:rPr>
            <w:rFonts w:ascii="Times New Roman" w:hAnsi="Times New Roman" w:cs="Times New Roman"/>
            <w:lang w:val="en-US"/>
          </w:rPr>
          <w:t xml:space="preserve"> classes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46" w:author="Alfa Arifia" w:date="2020-09-04T18:49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are </w:delText>
        </w:r>
      </w:del>
      <w:ins w:id="47" w:author="Alfa Arifia" w:date="2020-09-04T18:49:00Z">
        <w:r w:rsidR="006B1733">
          <w:rPr>
            <w:rFonts w:ascii="Times New Roman" w:hAnsi="Times New Roman" w:cs="Times New Roman"/>
            <w:lang w:val="en-US"/>
          </w:rPr>
          <w:t>is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assisted by </w:t>
      </w:r>
      <w:del w:id="48" w:author="Alfa Arifia" w:date="2020-09-04T18:33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adequate </w:delText>
        </w:r>
      </w:del>
      <w:del w:id="49" w:author="Alfa Arifia" w:date="2020-09-04T18:48:00Z">
        <w:r w:rsidR="00232A63" w:rsidRPr="00232A63" w:rsidDel="006B1733">
          <w:rPr>
            <w:rFonts w:ascii="Times New Roman" w:hAnsi="Times New Roman" w:cs="Times New Roman"/>
            <w:lang w:val="en-US"/>
          </w:rPr>
          <w:delText>devices</w:delText>
        </w:r>
      </w:del>
      <w:ins w:id="50" w:author="Alfa Arifia" w:date="2020-09-04T18:48:00Z">
        <w:r w:rsidR="006B1733">
          <w:rPr>
            <w:rFonts w:ascii="Times New Roman" w:hAnsi="Times New Roman" w:cs="Times New Roman"/>
            <w:lang w:val="en-US"/>
          </w:rPr>
          <w:t>gadget</w:t>
        </w:r>
      </w:ins>
      <w:ins w:id="51" w:author="Alfa Arifia" w:date="2020-09-04T18:49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and internet access</w:t>
      </w:r>
      <w:ins w:id="52" w:author="Alfa Arifia" w:date="2020-09-04T18:36:00Z">
        <w:r w:rsidR="006B1733">
          <w:rPr>
            <w:rFonts w:ascii="Times New Roman" w:hAnsi="Times New Roman" w:cs="Times New Roman"/>
            <w:lang w:val="en-US"/>
          </w:rPr>
          <w:t xml:space="preserve"> to substitute face-</w:t>
        </w:r>
      </w:ins>
      <w:ins w:id="53" w:author="Alfa Arifia" w:date="2020-09-04T18:37:00Z">
        <w:r w:rsidR="006B1733">
          <w:rPr>
            <w:rFonts w:ascii="Times New Roman" w:hAnsi="Times New Roman" w:cs="Times New Roman"/>
            <w:lang w:val="en-US"/>
          </w:rPr>
          <w:t>to-face learning activities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ins w:id="54" w:author="Alfa Arifia" w:date="2020-09-04T18:38:00Z">
        <w:r w:rsidR="006B1733">
          <w:rPr>
            <w:rFonts w:ascii="Times New Roman" w:hAnsi="Times New Roman" w:cs="Times New Roman"/>
            <w:lang w:val="en-US"/>
          </w:rPr>
          <w:t>through v</w:t>
        </w:r>
      </w:ins>
      <w:del w:id="55" w:author="Alfa Arifia" w:date="2020-09-04T18:38:00Z">
        <w:r w:rsidR="00232A63" w:rsidRPr="00232A63" w:rsidDel="006B1733">
          <w:rPr>
            <w:rFonts w:ascii="Times New Roman" w:hAnsi="Times New Roman" w:cs="Times New Roman"/>
            <w:lang w:val="en-US"/>
          </w:rPr>
          <w:delText>because what students do with the teacher is online classes with v</w:delText>
        </w:r>
      </w:del>
      <w:r w:rsidR="00232A63" w:rsidRPr="00232A63">
        <w:rPr>
          <w:rFonts w:ascii="Times New Roman" w:hAnsi="Times New Roman" w:cs="Times New Roman"/>
          <w:lang w:val="en-US"/>
        </w:rPr>
        <w:t>ideo conferenc</w:t>
      </w:r>
      <w:ins w:id="56" w:author="Alfa Arifia" w:date="2020-09-04T18:38:00Z">
        <w:r w:rsidR="006B1733">
          <w:rPr>
            <w:rFonts w:ascii="Times New Roman" w:hAnsi="Times New Roman" w:cs="Times New Roman"/>
            <w:lang w:val="en-US"/>
          </w:rPr>
          <w:t>es</w:t>
        </w:r>
      </w:ins>
      <w:del w:id="57" w:author="Alfa Arifia" w:date="2020-09-04T18:38:00Z">
        <w:r w:rsidR="00232A63" w:rsidRPr="00232A63" w:rsidDel="006B1733">
          <w:rPr>
            <w:rFonts w:ascii="Times New Roman" w:hAnsi="Times New Roman" w:cs="Times New Roman"/>
            <w:lang w:val="en-US"/>
          </w:rPr>
          <w:delText>ing as a substitute for face-to-face classes</w:delText>
        </w:r>
      </w:del>
      <w:r w:rsidR="00232A63" w:rsidRPr="00232A63">
        <w:rPr>
          <w:rFonts w:ascii="Times New Roman" w:hAnsi="Times New Roman" w:cs="Times New Roman"/>
          <w:lang w:val="en-US"/>
        </w:rPr>
        <w:t>,</w:t>
      </w:r>
      <w:ins w:id="58" w:author="Alfa Arifia" w:date="2020-09-04T18:38:00Z">
        <w:r w:rsidR="006B1733">
          <w:rPr>
            <w:rFonts w:ascii="Times New Roman" w:hAnsi="Times New Roman" w:cs="Times New Roman"/>
            <w:lang w:val="en-US"/>
          </w:rPr>
          <w:t xml:space="preserve"> </w:t>
        </w:r>
      </w:ins>
      <w:del w:id="59" w:author="Alfa Arifia" w:date="2020-09-04T18:38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</w:delText>
        </w:r>
        <w:r w:rsidR="00472511" w:rsidDel="006B1733">
          <w:rPr>
            <w:rFonts w:ascii="Times New Roman" w:hAnsi="Times New Roman" w:cs="Times New Roman"/>
            <w:lang w:val="en-US"/>
          </w:rPr>
          <w:delText xml:space="preserve">providing </w:delText>
        </w:r>
      </w:del>
      <w:r w:rsidR="00232A63" w:rsidRPr="00232A63">
        <w:rPr>
          <w:rFonts w:ascii="Times New Roman" w:hAnsi="Times New Roman" w:cs="Times New Roman"/>
          <w:lang w:val="en-US"/>
        </w:rPr>
        <w:t>e-books as reading material</w:t>
      </w:r>
      <w:ins w:id="60" w:author="Alfa Arifia" w:date="2020-09-04T18:43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, and </w:t>
      </w:r>
      <w:ins w:id="61" w:author="Alfa Arifia" w:date="2020-09-04T18:39:00Z">
        <w:r w:rsidR="006B1733">
          <w:rPr>
            <w:rFonts w:ascii="Times New Roman" w:hAnsi="Times New Roman" w:cs="Times New Roman"/>
            <w:lang w:val="en-US"/>
          </w:rPr>
          <w:t xml:space="preserve">online platforms for </w:t>
        </w:r>
      </w:ins>
      <w:r w:rsidR="00232A63" w:rsidRPr="00232A63">
        <w:rPr>
          <w:rFonts w:ascii="Times New Roman" w:hAnsi="Times New Roman" w:cs="Times New Roman"/>
          <w:lang w:val="en-US"/>
        </w:rPr>
        <w:t>assignment</w:t>
      </w:r>
      <w:ins w:id="62" w:author="Alfa Arifia" w:date="2020-09-04T18:39:00Z">
        <w:r w:rsidR="006B1733">
          <w:rPr>
            <w:rFonts w:ascii="Times New Roman" w:hAnsi="Times New Roman" w:cs="Times New Roman"/>
            <w:lang w:val="en-US"/>
          </w:rPr>
          <w:t xml:space="preserve"> </w:t>
        </w:r>
      </w:ins>
      <w:ins w:id="63" w:author="Alfa Arifia" w:date="2020-09-04T18:49:00Z">
        <w:r w:rsidR="006B1733">
          <w:rPr>
            <w:rFonts w:ascii="Times New Roman" w:hAnsi="Times New Roman" w:cs="Times New Roman"/>
            <w:lang w:val="en-US"/>
          </w:rPr>
          <w:t>submission</w:t>
        </w:r>
      </w:ins>
      <w:del w:id="64" w:author="Alfa Arifia" w:date="2020-09-04T18:39:00Z">
        <w:r w:rsidR="00232A63" w:rsidRPr="00232A63" w:rsidDel="006B1733">
          <w:rPr>
            <w:rFonts w:ascii="Times New Roman" w:hAnsi="Times New Roman" w:cs="Times New Roman"/>
            <w:lang w:val="en-US"/>
          </w:rPr>
          <w:delText>s</w:delText>
        </w:r>
      </w:del>
      <w:ins w:id="65" w:author="Alfa Arifia" w:date="2020-09-04T18:39:00Z">
        <w:r w:rsidR="006B1733">
          <w:rPr>
            <w:rFonts w:ascii="Times New Roman" w:hAnsi="Times New Roman" w:cs="Times New Roman"/>
            <w:lang w:val="en-US"/>
          </w:rPr>
          <w:t>.</w:t>
        </w:r>
      </w:ins>
      <w:del w:id="66" w:author="Alfa Arifia" w:date="2020-09-04T18:39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that are collected online through several platforms.</w:delText>
        </w:r>
      </w:del>
    </w:p>
    <w:p w14:paraId="6700AAD0" w14:textId="3BCEA355" w:rsidR="00767E96" w:rsidRDefault="00767E96" w:rsidP="00BB507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del w:id="67" w:author="Alfa Arifia" w:date="2020-09-04T18:43:00Z">
        <w:r w:rsidR="00232A63" w:rsidRPr="00232A63" w:rsidDel="006B1733">
          <w:rPr>
            <w:rFonts w:ascii="Times New Roman" w:hAnsi="Times New Roman" w:cs="Times New Roman"/>
            <w:lang w:val="en-US"/>
          </w:rPr>
          <w:delText>What is interesting is that we can</w:delText>
        </w:r>
      </w:del>
      <w:ins w:id="68" w:author="Alfa Arifia" w:date="2020-09-04T18:43:00Z">
        <w:r w:rsidR="006B1733">
          <w:rPr>
            <w:rFonts w:ascii="Times New Roman" w:hAnsi="Times New Roman" w:cs="Times New Roman"/>
            <w:lang w:val="en-US"/>
          </w:rPr>
          <w:t>To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r w:rsidR="00472511">
        <w:rPr>
          <w:rFonts w:ascii="Times New Roman" w:hAnsi="Times New Roman" w:cs="Times New Roman"/>
          <w:lang w:val="en-US"/>
        </w:rPr>
        <w:t>maximize</w:t>
      </w:r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69" w:author="Alfa Arifia" w:date="2020-09-04T18:43:00Z">
        <w:r w:rsidR="00472511" w:rsidDel="006B1733">
          <w:rPr>
            <w:rFonts w:ascii="Times New Roman" w:hAnsi="Times New Roman" w:cs="Times New Roman"/>
            <w:lang w:val="en-US"/>
          </w:rPr>
          <w:delText>the</w:delText>
        </w:r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</w:delText>
        </w:r>
      </w:del>
      <w:r w:rsidR="00232A63" w:rsidRPr="00232A63">
        <w:rPr>
          <w:rFonts w:ascii="Times New Roman" w:hAnsi="Times New Roman" w:cs="Times New Roman"/>
          <w:lang w:val="en-US"/>
        </w:rPr>
        <w:t>learning activities</w:t>
      </w:r>
      <w:ins w:id="70" w:author="Alfa Arifia" w:date="2020-09-04T18:43:00Z">
        <w:r w:rsidR="006B1733">
          <w:rPr>
            <w:rFonts w:ascii="Times New Roman" w:hAnsi="Times New Roman" w:cs="Times New Roman"/>
            <w:lang w:val="en-US"/>
          </w:rPr>
          <w:t xml:space="preserve">, </w:t>
        </w:r>
      </w:ins>
      <w:del w:id="71" w:author="Alfa Arifia" w:date="2020-09-04T18:43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when we have </w:delText>
        </w:r>
      </w:del>
      <w:r w:rsidR="00232A63" w:rsidRPr="00232A63">
        <w:rPr>
          <w:rFonts w:ascii="Times New Roman" w:hAnsi="Times New Roman" w:cs="Times New Roman"/>
          <w:lang w:val="en-US"/>
        </w:rPr>
        <w:t>good facilities</w:t>
      </w:r>
      <w:ins w:id="72" w:author="Alfa Arifia" w:date="2020-09-04T18:43:00Z">
        <w:r w:rsidR="006B1733">
          <w:rPr>
            <w:rFonts w:ascii="Times New Roman" w:hAnsi="Times New Roman" w:cs="Times New Roman"/>
            <w:lang w:val="en-US"/>
          </w:rPr>
          <w:t xml:space="preserve"> are needed. </w:t>
        </w:r>
      </w:ins>
      <w:del w:id="73" w:author="Alfa Arifia" w:date="2020-09-04T18:43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, </w:delText>
        </w:r>
      </w:del>
      <w:ins w:id="74" w:author="Alfa Arifia" w:date="2020-09-04T18:43:00Z">
        <w:r w:rsidR="006B1733">
          <w:rPr>
            <w:rFonts w:ascii="Times New Roman" w:hAnsi="Times New Roman" w:cs="Times New Roman"/>
            <w:lang w:val="en-US"/>
          </w:rPr>
          <w:t>Meanw</w:t>
        </w:r>
      </w:ins>
      <w:del w:id="75" w:author="Alfa Arifia" w:date="2020-09-04T18:43:00Z">
        <w:r w:rsidR="00232A63" w:rsidRPr="00232A63" w:rsidDel="006B1733">
          <w:rPr>
            <w:rFonts w:ascii="Times New Roman" w:hAnsi="Times New Roman" w:cs="Times New Roman"/>
            <w:lang w:val="en-US"/>
          </w:rPr>
          <w:delText>w</w:delText>
        </w:r>
      </w:del>
      <w:r w:rsidR="00232A63" w:rsidRPr="00232A63">
        <w:rPr>
          <w:rFonts w:ascii="Times New Roman" w:hAnsi="Times New Roman" w:cs="Times New Roman"/>
          <w:lang w:val="en-US"/>
        </w:rPr>
        <w:t>hile</w:t>
      </w:r>
      <w:ins w:id="76" w:author="Alfa Arifia" w:date="2020-09-04T18:45:00Z">
        <w:r w:rsidR="006B1733">
          <w:rPr>
            <w:rFonts w:ascii="Times New Roman" w:hAnsi="Times New Roman" w:cs="Times New Roman"/>
            <w:lang w:val="en-US"/>
          </w:rPr>
          <w:t>,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good facilities can only be obtained by people </w:t>
      </w:r>
      <w:del w:id="77" w:author="Alfa Arifia" w:date="2020-09-04T18:45:00Z">
        <w:r w:rsidR="00232A63" w:rsidRPr="00232A63" w:rsidDel="006B1733">
          <w:rPr>
            <w:rFonts w:ascii="Times New Roman" w:hAnsi="Times New Roman" w:cs="Times New Roman"/>
            <w:lang w:val="en-US"/>
          </w:rPr>
          <w:delText>who have sufficient capital</w:delText>
        </w:r>
      </w:del>
      <w:ins w:id="78" w:author="Alfa Arifia" w:date="2020-09-04T18:45:00Z">
        <w:r w:rsidR="006B1733">
          <w:rPr>
            <w:rFonts w:ascii="Times New Roman" w:hAnsi="Times New Roman" w:cs="Times New Roman"/>
            <w:lang w:val="en-US"/>
          </w:rPr>
          <w:t>in higher social classes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, such as </w:t>
      </w:r>
      <w:ins w:id="79" w:author="Alfa Arifia" w:date="2020-09-04T18:46:00Z">
        <w:r w:rsidR="006B1733">
          <w:rPr>
            <w:rFonts w:ascii="Times New Roman" w:hAnsi="Times New Roman" w:cs="Times New Roman"/>
            <w:lang w:val="en-US"/>
          </w:rPr>
          <w:t xml:space="preserve">people who can afford </w:t>
        </w:r>
      </w:ins>
      <w:del w:id="80" w:author="Alfa Arifia" w:date="2020-09-04T18:47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adequate </w:delText>
        </w:r>
      </w:del>
      <w:ins w:id="81" w:author="Alfa Arifia" w:date="2020-09-04T18:47:00Z">
        <w:r w:rsidR="006B1733">
          <w:rPr>
            <w:rFonts w:ascii="Times New Roman" w:hAnsi="Times New Roman" w:cs="Times New Roman"/>
            <w:lang w:val="en-US"/>
          </w:rPr>
          <w:t>proper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  <w:r w:rsidR="006B1733">
          <w:rPr>
            <w:rFonts w:ascii="Times New Roman" w:hAnsi="Times New Roman" w:cs="Times New Roman"/>
            <w:lang w:val="en-US"/>
          </w:rPr>
          <w:t>gadgets</w:t>
        </w:r>
      </w:ins>
      <w:del w:id="82" w:author="Alfa Arifia" w:date="2020-09-04T18:47:00Z">
        <w:r w:rsidR="00232A63" w:rsidRPr="00232A63" w:rsidDel="006B1733">
          <w:rPr>
            <w:rFonts w:ascii="Times New Roman" w:hAnsi="Times New Roman" w:cs="Times New Roman"/>
            <w:lang w:val="en-US"/>
          </w:rPr>
          <w:delText>devices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and internet access</w:t>
      </w:r>
      <w:ins w:id="83" w:author="Alfa Arifia" w:date="2020-09-04T18:47:00Z">
        <w:r w:rsidR="006B1733">
          <w:rPr>
            <w:rFonts w:ascii="Times New Roman" w:hAnsi="Times New Roman" w:cs="Times New Roman"/>
            <w:lang w:val="en-US"/>
          </w:rPr>
          <w:t xml:space="preserve"> for remote learning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. As students, we cannot deny that </w:t>
      </w:r>
      <w:del w:id="84" w:author="Alfa Arifia" w:date="2020-09-04T18:51:00Z">
        <w:r w:rsidR="00232A63" w:rsidRPr="00232A63" w:rsidDel="006B1733">
          <w:rPr>
            <w:rFonts w:ascii="Times New Roman" w:hAnsi="Times New Roman" w:cs="Times New Roman"/>
            <w:lang w:val="en-US"/>
          </w:rPr>
          <w:delText>they do not</w:delText>
        </w:r>
      </w:del>
      <w:ins w:id="85" w:author="Alfa Arifia" w:date="2020-09-04T18:57:00Z">
        <w:r w:rsidR="006B1733">
          <w:rPr>
            <w:rFonts w:ascii="Times New Roman" w:hAnsi="Times New Roman" w:cs="Times New Roman"/>
            <w:lang w:val="en-US"/>
          </w:rPr>
          <w:t>majority</w:t>
        </w:r>
      </w:ins>
      <w:ins w:id="86" w:author="Alfa Arifia" w:date="2020-09-04T18:51:00Z">
        <w:r w:rsidR="006B1733">
          <w:rPr>
            <w:rFonts w:ascii="Times New Roman" w:hAnsi="Times New Roman" w:cs="Times New Roman"/>
            <w:lang w:val="en-US"/>
          </w:rPr>
          <w:t xml:space="preserve"> of us do not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have an income</w:t>
      </w:r>
      <w:del w:id="87" w:author="Alfa Arifia" w:date="2020-09-04T18:51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financially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, so </w:t>
      </w:r>
      <w:del w:id="88" w:author="Alfa Arifia" w:date="2020-09-04T18:51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they </w:delText>
        </w:r>
      </w:del>
      <w:ins w:id="89" w:author="Alfa Arifia" w:date="2020-09-04T18:51:00Z">
        <w:r w:rsidR="006B1733">
          <w:rPr>
            <w:rFonts w:ascii="Times New Roman" w:hAnsi="Times New Roman" w:cs="Times New Roman"/>
            <w:lang w:val="en-US"/>
          </w:rPr>
          <w:t>we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rely on financial support from </w:t>
      </w:r>
      <w:del w:id="90" w:author="Alfa Arifia" w:date="2020-09-04T18:51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their </w:delText>
        </w:r>
      </w:del>
      <w:ins w:id="91" w:author="Alfa Arifia" w:date="2020-09-04T18:51:00Z">
        <w:r w:rsidR="006B1733">
          <w:rPr>
            <w:rFonts w:ascii="Times New Roman" w:hAnsi="Times New Roman" w:cs="Times New Roman"/>
            <w:lang w:val="en-US"/>
          </w:rPr>
          <w:t>our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parents when not all families </w:t>
      </w:r>
      <w:r w:rsidR="00472511">
        <w:rPr>
          <w:rFonts w:ascii="Times New Roman" w:hAnsi="Times New Roman" w:cs="Times New Roman"/>
          <w:lang w:val="en-US"/>
        </w:rPr>
        <w:t xml:space="preserve">are </w:t>
      </w:r>
      <w:del w:id="92" w:author="Alfa Arifia" w:date="2020-09-04T18:51:00Z">
        <w:r w:rsidR="00472511" w:rsidDel="006B1733">
          <w:rPr>
            <w:rFonts w:ascii="Times New Roman" w:hAnsi="Times New Roman" w:cs="Times New Roman"/>
            <w:lang w:val="en-US"/>
          </w:rPr>
          <w:delText xml:space="preserve">capitally </w:delText>
        </w:r>
      </w:del>
      <w:ins w:id="93" w:author="Alfa Arifia" w:date="2020-09-04T18:51:00Z">
        <w:r w:rsidR="006B1733">
          <w:rPr>
            <w:rFonts w:ascii="Times New Roman" w:hAnsi="Times New Roman" w:cs="Times New Roman"/>
            <w:lang w:val="en-US"/>
          </w:rPr>
          <w:t>financially</w:t>
        </w:r>
        <w:r w:rsidR="006B1733">
          <w:rPr>
            <w:rFonts w:ascii="Times New Roman" w:hAnsi="Times New Roman" w:cs="Times New Roman"/>
            <w:lang w:val="en-US"/>
          </w:rPr>
          <w:t xml:space="preserve"> </w:t>
        </w:r>
      </w:ins>
      <w:r w:rsidR="00472511">
        <w:rPr>
          <w:rFonts w:ascii="Times New Roman" w:hAnsi="Times New Roman" w:cs="Times New Roman"/>
          <w:lang w:val="en-US"/>
        </w:rPr>
        <w:t>stable</w:t>
      </w:r>
      <w:r w:rsidR="00232A63" w:rsidRPr="00232A63">
        <w:rPr>
          <w:rFonts w:ascii="Times New Roman" w:hAnsi="Times New Roman" w:cs="Times New Roman"/>
          <w:lang w:val="en-US"/>
        </w:rPr>
        <w:t xml:space="preserve">. The </w:t>
      </w:r>
      <w:ins w:id="94" w:author="Alfa Arifia" w:date="2020-09-04T18:53:00Z">
        <w:r w:rsidR="006B1733">
          <w:rPr>
            <w:rFonts w:ascii="Times New Roman" w:hAnsi="Times New Roman" w:cs="Times New Roman"/>
            <w:lang w:val="en-US"/>
          </w:rPr>
          <w:t xml:space="preserve">idea of </w:t>
        </w:r>
      </w:ins>
      <w:r w:rsidR="00232A63" w:rsidRPr="00232A63">
        <w:rPr>
          <w:rFonts w:ascii="Times New Roman" w:hAnsi="Times New Roman" w:cs="Times New Roman"/>
          <w:lang w:val="en-US"/>
        </w:rPr>
        <w:t>government</w:t>
      </w:r>
      <w:ins w:id="95" w:author="Alfa Arifia" w:date="2020-09-04T18:53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96" w:author="Alfa Arifia" w:date="2020-09-04T18:53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of each country plans to </w:delText>
        </w:r>
      </w:del>
      <w:r w:rsidR="00232A63" w:rsidRPr="00232A63">
        <w:rPr>
          <w:rFonts w:ascii="Times New Roman" w:hAnsi="Times New Roman" w:cs="Times New Roman"/>
          <w:lang w:val="en-US"/>
        </w:rPr>
        <w:t>support</w:t>
      </w:r>
      <w:ins w:id="97" w:author="Alfa Arifia" w:date="2020-09-04T18:53:00Z">
        <w:r w:rsidR="006B1733">
          <w:rPr>
            <w:rFonts w:ascii="Times New Roman" w:hAnsi="Times New Roman" w:cs="Times New Roman"/>
            <w:lang w:val="en-US"/>
          </w:rPr>
          <w:t>ing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internet </w:t>
      </w:r>
      <w:r w:rsidR="00472511">
        <w:rPr>
          <w:rFonts w:ascii="Times New Roman" w:hAnsi="Times New Roman" w:cs="Times New Roman"/>
          <w:lang w:val="en-US"/>
        </w:rPr>
        <w:t>data</w:t>
      </w:r>
      <w:r w:rsidR="00232A63" w:rsidRPr="00232A63">
        <w:rPr>
          <w:rFonts w:ascii="Times New Roman" w:hAnsi="Times New Roman" w:cs="Times New Roman"/>
          <w:lang w:val="en-US"/>
        </w:rPr>
        <w:t xml:space="preserve"> for students</w:t>
      </w:r>
      <w:ins w:id="98" w:author="Alfa Arifia" w:date="2020-09-04T18:53:00Z">
        <w:r w:rsidR="006B1733">
          <w:rPr>
            <w:rFonts w:ascii="Times New Roman" w:hAnsi="Times New Roman" w:cs="Times New Roman"/>
            <w:lang w:val="en-US"/>
          </w:rPr>
          <w:t xml:space="preserve"> sounds good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, but </w:t>
      </w:r>
      <w:del w:id="99" w:author="Alfa Arifia" w:date="2020-09-04T18:54:00Z">
        <w:r w:rsidR="00472511" w:rsidDel="006B1733">
          <w:rPr>
            <w:rFonts w:ascii="Times New Roman" w:hAnsi="Times New Roman" w:cs="Times New Roman"/>
            <w:lang w:val="en-US"/>
          </w:rPr>
          <w:delText>a thing needs to be spotlighted</w:delText>
        </w:r>
      </w:del>
      <w:ins w:id="100" w:author="Alfa Arifia" w:date="2020-09-04T18:54:00Z">
        <w:r w:rsidR="006B1733">
          <w:rPr>
            <w:rFonts w:ascii="Times New Roman" w:hAnsi="Times New Roman" w:cs="Times New Roman"/>
            <w:lang w:val="en-US"/>
          </w:rPr>
          <w:t>we tend to forget that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101" w:author="Alfa Arifia" w:date="2020-09-04T18:54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is that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not all regions </w:t>
      </w:r>
      <w:r w:rsidR="00472511">
        <w:rPr>
          <w:rFonts w:ascii="Times New Roman" w:hAnsi="Times New Roman" w:cs="Times New Roman"/>
          <w:lang w:val="en-US"/>
        </w:rPr>
        <w:t xml:space="preserve">have been developed enough to get </w:t>
      </w:r>
      <w:del w:id="102" w:author="Alfa Arifia" w:date="2020-09-04T18:57:00Z">
        <w:r w:rsidR="00472511" w:rsidDel="006B1733">
          <w:rPr>
            <w:rFonts w:ascii="Times New Roman" w:hAnsi="Times New Roman" w:cs="Times New Roman"/>
            <w:lang w:val="en-US"/>
          </w:rPr>
          <w:delText>a</w:delText>
        </w:r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good network access. Based on </w:t>
      </w:r>
      <w:ins w:id="103" w:author="Alfa Arifia" w:date="2020-09-04T18:57:00Z">
        <w:r w:rsidR="006B1733">
          <w:rPr>
            <w:rFonts w:ascii="Times New Roman" w:hAnsi="Times New Roman" w:cs="Times New Roman"/>
            <w:lang w:val="en-US"/>
          </w:rPr>
          <w:t xml:space="preserve">the 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data from the University of Oxford in </w:t>
      </w:r>
      <w:r w:rsidR="00472511">
        <w:rPr>
          <w:rFonts w:ascii="Times New Roman" w:hAnsi="Times New Roman" w:cs="Times New Roman"/>
          <w:lang w:val="en-US"/>
        </w:rPr>
        <w:t>“</w:t>
      </w:r>
      <w:r w:rsidR="00232A63" w:rsidRPr="00232A63">
        <w:rPr>
          <w:rFonts w:ascii="Times New Roman" w:hAnsi="Times New Roman" w:cs="Times New Roman"/>
          <w:lang w:val="en-US"/>
        </w:rPr>
        <w:t>Our World in Data</w:t>
      </w:r>
      <w:r w:rsidR="00472511">
        <w:rPr>
          <w:rFonts w:ascii="Times New Roman" w:hAnsi="Times New Roman" w:cs="Times New Roman"/>
          <w:lang w:val="en-US"/>
        </w:rPr>
        <w:t>”</w:t>
      </w:r>
      <w:r w:rsidR="00232A63" w:rsidRPr="00232A63">
        <w:rPr>
          <w:rFonts w:ascii="Times New Roman" w:hAnsi="Times New Roman" w:cs="Times New Roman"/>
          <w:lang w:val="en-US"/>
        </w:rPr>
        <w:t xml:space="preserve">, all countries on the continent of Africa are still classified low in </w:t>
      </w:r>
      <w:ins w:id="104" w:author="Alfa Arifia" w:date="2020-09-04T18:58:00Z">
        <w:r w:rsidR="006B1733">
          <w:rPr>
            <w:rFonts w:ascii="Times New Roman" w:hAnsi="Times New Roman" w:cs="Times New Roman"/>
            <w:lang w:val="en-US"/>
          </w:rPr>
          <w:t xml:space="preserve">terms of </w:t>
        </w:r>
      </w:ins>
      <w:r w:rsidR="00232A63" w:rsidRPr="00232A63">
        <w:rPr>
          <w:rFonts w:ascii="Times New Roman" w:hAnsi="Times New Roman" w:cs="Times New Roman"/>
          <w:lang w:val="en-US"/>
        </w:rPr>
        <w:t>internet usage</w:t>
      </w:r>
      <w:ins w:id="105" w:author="Alfa Arifia" w:date="2020-09-04T18:58:00Z">
        <w:r w:rsidR="006B1733">
          <w:rPr>
            <w:rFonts w:ascii="Times New Roman" w:hAnsi="Times New Roman" w:cs="Times New Roman"/>
            <w:lang w:val="en-US"/>
          </w:rPr>
          <w:t xml:space="preserve">. </w:t>
        </w:r>
      </w:ins>
      <w:del w:id="106" w:author="Alfa Arifia" w:date="2020-09-04T18:58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, </w:delText>
        </w:r>
      </w:del>
      <w:ins w:id="107" w:author="Alfa Arifia" w:date="2020-09-04T18:58:00Z">
        <w:r w:rsidR="006B1733">
          <w:rPr>
            <w:rFonts w:ascii="Times New Roman" w:hAnsi="Times New Roman" w:cs="Times New Roman"/>
            <w:lang w:val="en-US"/>
          </w:rPr>
          <w:t>As much as</w:t>
        </w:r>
      </w:ins>
      <w:del w:id="108" w:author="Alfa Arifia" w:date="2020-09-04T18:58:00Z">
        <w:r w:rsidR="00232A63" w:rsidRPr="00232A63" w:rsidDel="006B1733">
          <w:rPr>
            <w:rFonts w:ascii="Times New Roman" w:hAnsi="Times New Roman" w:cs="Times New Roman"/>
            <w:lang w:val="en-US"/>
          </w:rPr>
          <w:delText>even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109" w:author="Alfa Arifia" w:date="2020-09-04T18:58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though </w:delText>
        </w:r>
      </w:del>
      <w:r w:rsidR="00232A63" w:rsidRPr="00232A63">
        <w:rPr>
          <w:rFonts w:ascii="Times New Roman" w:hAnsi="Times New Roman" w:cs="Times New Roman"/>
          <w:lang w:val="en-US"/>
        </w:rPr>
        <w:t>China is</w:t>
      </w:r>
      <w:del w:id="110" w:author="Alfa Arifia" w:date="2020-09-04T18:58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so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ins w:id="111" w:author="Alfa Arifia" w:date="2020-09-04T18:58:00Z">
        <w:r w:rsidR="006B1733">
          <w:rPr>
            <w:rFonts w:ascii="Times New Roman" w:hAnsi="Times New Roman" w:cs="Times New Roman"/>
            <w:lang w:val="en-US"/>
          </w:rPr>
          <w:t xml:space="preserve">a </w:t>
        </w:r>
      </w:ins>
      <w:r w:rsidR="00232A63" w:rsidRPr="00232A63">
        <w:rPr>
          <w:rFonts w:ascii="Times New Roman" w:hAnsi="Times New Roman" w:cs="Times New Roman"/>
          <w:lang w:val="en-US"/>
        </w:rPr>
        <w:t>vast</w:t>
      </w:r>
      <w:ins w:id="112" w:author="Alfa Arifia" w:date="2020-09-04T18:58:00Z">
        <w:r w:rsidR="006B1733">
          <w:rPr>
            <w:rFonts w:ascii="Times New Roman" w:hAnsi="Times New Roman" w:cs="Times New Roman"/>
            <w:lang w:val="en-US"/>
          </w:rPr>
          <w:t xml:space="preserve"> country,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113" w:author="Alfa Arifia" w:date="2020-09-04T18:58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but there are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some areas </w:t>
      </w:r>
      <w:del w:id="114" w:author="Alfa Arifia" w:date="2020-09-04T18:58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that </w:delText>
        </w:r>
      </w:del>
      <w:del w:id="115" w:author="Alfa Arifia" w:date="2020-09-04T18:59:00Z">
        <w:r w:rsidR="00232A63" w:rsidRPr="00232A63" w:rsidDel="006B1733">
          <w:rPr>
            <w:rFonts w:ascii="Times New Roman" w:hAnsi="Times New Roman" w:cs="Times New Roman"/>
            <w:lang w:val="en-US"/>
          </w:rPr>
          <w:delText>are</w:delText>
        </w:r>
      </w:del>
      <w:ins w:id="116" w:author="Alfa Arifia" w:date="2020-09-04T18:58:00Z">
        <w:r w:rsidR="006B1733">
          <w:rPr>
            <w:rFonts w:ascii="Times New Roman" w:hAnsi="Times New Roman" w:cs="Times New Roman"/>
            <w:lang w:val="en-US"/>
          </w:rPr>
          <w:t>still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117" w:author="Alfa Arifia" w:date="2020-09-04T18:59:00Z">
        <w:r w:rsidR="00232A63" w:rsidRPr="00232A63" w:rsidDel="006B1733">
          <w:rPr>
            <w:rFonts w:ascii="Times New Roman" w:hAnsi="Times New Roman" w:cs="Times New Roman"/>
            <w:lang w:val="en-US"/>
          </w:rPr>
          <w:delText>geographically not accessible</w:delText>
        </w:r>
      </w:del>
      <w:ins w:id="118" w:author="Alfa Arifia" w:date="2020-09-04T18:59:00Z">
        <w:r w:rsidR="006B1733">
          <w:rPr>
            <w:rFonts w:ascii="Times New Roman" w:hAnsi="Times New Roman" w:cs="Times New Roman"/>
            <w:lang w:val="en-US"/>
          </w:rPr>
          <w:t>do not have access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to</w:t>
      </w:r>
      <w:ins w:id="119" w:author="Alfa Arifia" w:date="2020-09-04T18:59:00Z">
        <w:r w:rsidR="006B1733">
          <w:rPr>
            <w:rFonts w:ascii="Times New Roman" w:hAnsi="Times New Roman" w:cs="Times New Roman"/>
            <w:lang w:val="en-US"/>
          </w:rPr>
          <w:t xml:space="preserve"> </w:t>
        </w:r>
      </w:ins>
      <w:del w:id="120" w:author="Alfa Arifia" w:date="2020-09-04T18:59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</w:delText>
        </w:r>
      </w:del>
      <w:r w:rsidR="00232A63" w:rsidRPr="00232A63">
        <w:rPr>
          <w:rFonts w:ascii="Times New Roman" w:hAnsi="Times New Roman" w:cs="Times New Roman"/>
          <w:lang w:val="en-US"/>
        </w:rPr>
        <w:t>internet access</w:t>
      </w:r>
      <w:ins w:id="121" w:author="Alfa Arifia" w:date="2020-09-04T18:59:00Z">
        <w:r w:rsidR="006B1733">
          <w:rPr>
            <w:rFonts w:ascii="Times New Roman" w:hAnsi="Times New Roman" w:cs="Times New Roman"/>
            <w:lang w:val="en-US"/>
          </w:rPr>
          <w:t xml:space="preserve">. Furthermore, </w:t>
        </w:r>
      </w:ins>
      <w:del w:id="122" w:author="Alfa Arifia" w:date="2020-09-04T18:59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, and </w:delText>
        </w:r>
      </w:del>
      <w:del w:id="123" w:author="Alfa Arifia" w:date="2020-09-04T19:0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the closest to us is in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Indonesia still has many </w:t>
      </w:r>
      <w:del w:id="124" w:author="Alfa Arifia" w:date="2020-09-04T19:0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unreached </w:delText>
        </w:r>
      </w:del>
      <w:r w:rsidR="00232A63" w:rsidRPr="00232A63">
        <w:rPr>
          <w:rFonts w:ascii="Times New Roman" w:hAnsi="Times New Roman" w:cs="Times New Roman"/>
          <w:lang w:val="en-US"/>
        </w:rPr>
        <w:t>areas that have never had internet access at all</w:t>
      </w:r>
      <w:del w:id="125" w:author="Alfa Arifia" w:date="2020-09-04T19:00:00Z">
        <w:r w:rsidR="00232A63" w:rsidRPr="00232A63" w:rsidDel="006B1733">
          <w:rPr>
            <w:rFonts w:ascii="Times New Roman" w:hAnsi="Times New Roman" w:cs="Times New Roman"/>
            <w:lang w:val="en-US"/>
          </w:rPr>
          <w:delText>.</w:delText>
        </w:r>
      </w:del>
      <w:r w:rsidR="00F16419">
        <w:rPr>
          <w:rFonts w:ascii="Times New Roman" w:hAnsi="Times New Roman" w:cs="Times New Roman"/>
          <w:lang w:val="en-US"/>
        </w:rPr>
        <w:t xml:space="preserve"> (University of Oxford, 2017)</w:t>
      </w:r>
      <w:ins w:id="126" w:author="Alfa Arifia" w:date="2020-09-04T19:00:00Z">
        <w:r w:rsidR="006B1733">
          <w:rPr>
            <w:rFonts w:ascii="Times New Roman" w:hAnsi="Times New Roman" w:cs="Times New Roman"/>
            <w:lang w:val="en-US"/>
          </w:rPr>
          <w:t xml:space="preserve">. </w:t>
        </w:r>
      </w:ins>
      <w:del w:id="127" w:author="Alfa Arifia" w:date="2020-09-04T19:00:00Z">
        <w:r w:rsidR="00472511" w:rsidDel="006B1733">
          <w:rPr>
            <w:rFonts w:ascii="Times New Roman" w:hAnsi="Times New Roman" w:cs="Times New Roman"/>
            <w:lang w:val="en-US"/>
          </w:rPr>
          <w:delText xml:space="preserve"> </w:delText>
        </w:r>
      </w:del>
      <w:r w:rsidR="00472511" w:rsidRPr="00472511">
        <w:rPr>
          <w:rFonts w:ascii="Times New Roman" w:hAnsi="Times New Roman" w:cs="Times New Roman"/>
          <w:lang w:val="en-US"/>
        </w:rPr>
        <w:t>Th</w:t>
      </w:r>
      <w:ins w:id="128" w:author="Alfa Arifia" w:date="2020-09-04T19:01:00Z">
        <w:r w:rsidR="006B1733">
          <w:rPr>
            <w:rFonts w:ascii="Times New Roman" w:hAnsi="Times New Roman" w:cs="Times New Roman"/>
            <w:lang w:val="en-US"/>
          </w:rPr>
          <w:t>ese realities do not promote</w:t>
        </w:r>
      </w:ins>
      <w:del w:id="129" w:author="Alfa Arifia" w:date="2020-09-04T19:01:00Z">
        <w:r w:rsidR="00472511" w:rsidRPr="00472511" w:rsidDel="006B1733">
          <w:rPr>
            <w:rFonts w:ascii="Times New Roman" w:hAnsi="Times New Roman" w:cs="Times New Roman"/>
            <w:lang w:val="en-US"/>
          </w:rPr>
          <w:delText>is is</w:delText>
        </w:r>
      </w:del>
      <w:r w:rsidR="00472511" w:rsidRPr="00472511">
        <w:rPr>
          <w:rFonts w:ascii="Times New Roman" w:hAnsi="Times New Roman" w:cs="Times New Roman"/>
          <w:lang w:val="en-US"/>
        </w:rPr>
        <w:t xml:space="preserve"> </w:t>
      </w:r>
      <w:del w:id="130" w:author="Alfa Arifia" w:date="2020-09-04T19:01:00Z">
        <w:r w:rsidR="00472511" w:rsidRPr="00472511" w:rsidDel="006B1733">
          <w:rPr>
            <w:rFonts w:ascii="Times New Roman" w:hAnsi="Times New Roman" w:cs="Times New Roman"/>
            <w:lang w:val="en-US"/>
          </w:rPr>
          <w:delText xml:space="preserve">certainly contrary to </w:delText>
        </w:r>
      </w:del>
      <w:r w:rsidR="00472511" w:rsidRPr="00472511">
        <w:rPr>
          <w:rFonts w:ascii="Times New Roman" w:hAnsi="Times New Roman" w:cs="Times New Roman"/>
          <w:lang w:val="en-US"/>
        </w:rPr>
        <w:t xml:space="preserve">the right </w:t>
      </w:r>
      <w:del w:id="131" w:author="Alfa Arifia" w:date="2020-09-04T19:00:00Z">
        <w:r w:rsidR="00472511" w:rsidDel="006B1733">
          <w:rPr>
            <w:rFonts w:ascii="Times New Roman" w:hAnsi="Times New Roman" w:cs="Times New Roman"/>
            <w:lang w:val="en-US"/>
          </w:rPr>
          <w:delText>of</w:delText>
        </w:r>
        <w:r w:rsidR="00472511" w:rsidRPr="00472511" w:rsidDel="006B1733">
          <w:rPr>
            <w:rFonts w:ascii="Times New Roman" w:hAnsi="Times New Roman" w:cs="Times New Roman"/>
            <w:lang w:val="en-US"/>
          </w:rPr>
          <w:delText xml:space="preserve"> </w:delText>
        </w:r>
      </w:del>
      <w:ins w:id="132" w:author="Alfa Arifia" w:date="2020-09-04T19:01:00Z">
        <w:r w:rsidR="006B1733">
          <w:rPr>
            <w:rFonts w:ascii="Times New Roman" w:hAnsi="Times New Roman" w:cs="Times New Roman"/>
            <w:lang w:val="en-US"/>
          </w:rPr>
          <w:t>for</w:t>
        </w:r>
      </w:ins>
      <w:ins w:id="133" w:author="Alfa Arifia" w:date="2020-09-04T19:00:00Z">
        <w:r w:rsidR="006B1733">
          <w:rPr>
            <w:rFonts w:ascii="Times New Roman" w:hAnsi="Times New Roman" w:cs="Times New Roman"/>
            <w:lang w:val="en-US"/>
          </w:rPr>
          <w:t xml:space="preserve"> </w:t>
        </w:r>
      </w:ins>
      <w:r w:rsidR="00472511" w:rsidRPr="00472511">
        <w:rPr>
          <w:rFonts w:ascii="Times New Roman" w:hAnsi="Times New Roman" w:cs="Times New Roman"/>
          <w:lang w:val="en-US"/>
        </w:rPr>
        <w:t xml:space="preserve">education that </w:t>
      </w:r>
      <w:del w:id="134" w:author="Alfa Arifia" w:date="2020-09-04T19:01:00Z">
        <w:r w:rsidR="00472511" w:rsidRPr="00472511" w:rsidDel="006B1733">
          <w:rPr>
            <w:rFonts w:ascii="Times New Roman" w:hAnsi="Times New Roman" w:cs="Times New Roman"/>
            <w:lang w:val="en-US"/>
          </w:rPr>
          <w:delText xml:space="preserve">must be </w:delText>
        </w:r>
        <w:r w:rsidR="00472511" w:rsidDel="006B1733">
          <w:rPr>
            <w:rFonts w:ascii="Times New Roman" w:hAnsi="Times New Roman" w:cs="Times New Roman"/>
            <w:lang w:val="en-US"/>
          </w:rPr>
          <w:delText>enjoyed</w:delText>
        </w:r>
        <w:r w:rsidR="00472511" w:rsidRPr="00472511" w:rsidDel="006B1733">
          <w:rPr>
            <w:rFonts w:ascii="Times New Roman" w:hAnsi="Times New Roman" w:cs="Times New Roman"/>
            <w:lang w:val="en-US"/>
          </w:rPr>
          <w:delText xml:space="preserve"> by all</w:delText>
        </w:r>
        <w:r w:rsidR="00472511" w:rsidDel="006B1733">
          <w:rPr>
            <w:rFonts w:ascii="Times New Roman" w:hAnsi="Times New Roman" w:cs="Times New Roman"/>
            <w:lang w:val="en-US"/>
          </w:rPr>
          <w:delText xml:space="preserve"> students in the world.</w:delText>
        </w:r>
      </w:del>
      <w:ins w:id="135" w:author="Alfa Arifia" w:date="2020-09-04T19:01:00Z">
        <w:r w:rsidR="006B1733">
          <w:rPr>
            <w:rFonts w:ascii="Times New Roman" w:hAnsi="Times New Roman" w:cs="Times New Roman"/>
            <w:lang w:val="en-US"/>
          </w:rPr>
          <w:t>every student in the world should have</w:t>
        </w:r>
      </w:ins>
      <w:ins w:id="136" w:author="Alfa Arifia" w:date="2020-09-04T19:02:00Z">
        <w:r w:rsidR="006B1733">
          <w:rPr>
            <w:rFonts w:ascii="Times New Roman" w:hAnsi="Times New Roman" w:cs="Times New Roman"/>
            <w:lang w:val="en-US"/>
          </w:rPr>
          <w:t>.</w:t>
        </w:r>
      </w:ins>
    </w:p>
    <w:p w14:paraId="1921E45F" w14:textId="2543B968" w:rsidR="00232A63" w:rsidRDefault="005A4F52" w:rsidP="00BB507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232A63" w:rsidRPr="00232A63">
        <w:rPr>
          <w:rFonts w:ascii="Times New Roman" w:hAnsi="Times New Roman" w:cs="Times New Roman"/>
          <w:lang w:val="en-US"/>
        </w:rPr>
        <w:t xml:space="preserve">United Nations, as an international organization that aims to unite </w:t>
      </w:r>
      <w:r w:rsidR="00472511">
        <w:rPr>
          <w:rFonts w:ascii="Times New Roman" w:hAnsi="Times New Roman" w:cs="Times New Roman"/>
          <w:lang w:val="en-US"/>
        </w:rPr>
        <w:t xml:space="preserve">and protect </w:t>
      </w:r>
      <w:r w:rsidR="00232A63" w:rsidRPr="00232A63">
        <w:rPr>
          <w:rFonts w:ascii="Times New Roman" w:hAnsi="Times New Roman" w:cs="Times New Roman"/>
          <w:lang w:val="en-US"/>
        </w:rPr>
        <w:t xml:space="preserve">the world from all </w:t>
      </w:r>
      <w:r w:rsidR="00472511">
        <w:rPr>
          <w:rFonts w:ascii="Times New Roman" w:hAnsi="Times New Roman" w:cs="Times New Roman"/>
          <w:lang w:val="en-US"/>
        </w:rPr>
        <w:t>threats</w:t>
      </w:r>
      <w:r w:rsidR="00232A63" w:rsidRPr="00232A63">
        <w:rPr>
          <w:rFonts w:ascii="Times New Roman" w:hAnsi="Times New Roman" w:cs="Times New Roman"/>
          <w:lang w:val="en-US"/>
        </w:rPr>
        <w:t xml:space="preserve">, launched a Policy Brief entitled, "Education during Covid-19 and Beyond". In short, the UN recommends </w:t>
      </w:r>
      <w:del w:id="137" w:author="Alfa Arifia" w:date="2020-09-04T19:07:00Z">
        <w:r w:rsidR="00472511" w:rsidDel="006B1733">
          <w:rPr>
            <w:rFonts w:ascii="Times New Roman" w:hAnsi="Times New Roman" w:cs="Times New Roman"/>
            <w:lang w:val="en-US"/>
          </w:rPr>
          <w:delText>to</w:delText>
        </w:r>
      </w:del>
      <w:del w:id="138" w:author="Alfa Arifia" w:date="2020-09-04T19:06:00Z">
        <w:r w:rsidR="00472511" w:rsidDel="006B1733">
          <w:rPr>
            <w:rFonts w:ascii="Times New Roman" w:hAnsi="Times New Roman" w:cs="Times New Roman"/>
            <w:lang w:val="en-US"/>
          </w:rPr>
          <w:delText xml:space="preserve"> </w:delText>
        </w:r>
      </w:del>
      <w:ins w:id="139" w:author="Alfa Arifia" w:date="2020-09-04T19:07:00Z">
        <w:r w:rsidR="006B1733">
          <w:rPr>
            <w:rFonts w:ascii="Times New Roman" w:hAnsi="Times New Roman" w:cs="Times New Roman"/>
            <w:lang w:val="en-US"/>
          </w:rPr>
          <w:t>suppress</w:t>
        </w:r>
      </w:ins>
      <w:ins w:id="140" w:author="Alfa Arifia" w:date="2020-09-04T19:08:00Z">
        <w:r w:rsidR="006B1733">
          <w:rPr>
            <w:rFonts w:ascii="Times New Roman" w:hAnsi="Times New Roman" w:cs="Times New Roman"/>
            <w:lang w:val="en-US"/>
          </w:rPr>
          <w:t>ing</w:t>
        </w:r>
      </w:ins>
      <w:ins w:id="141" w:author="Alfa Arifia" w:date="2020-09-04T19:06:00Z">
        <w:r w:rsidR="006B1733">
          <w:rPr>
            <w:rFonts w:ascii="Times New Roman" w:hAnsi="Times New Roman" w:cs="Times New Roman"/>
            <w:lang w:val="en-US"/>
          </w:rPr>
          <w:t xml:space="preserve"> the </w:t>
        </w:r>
      </w:ins>
      <w:ins w:id="142" w:author="Alfa Arifia" w:date="2020-09-04T19:07:00Z">
        <w:r w:rsidR="006B1733">
          <w:rPr>
            <w:rFonts w:ascii="Times New Roman" w:hAnsi="Times New Roman" w:cs="Times New Roman"/>
            <w:lang w:val="en-US"/>
          </w:rPr>
          <w:t>virus transmission and planning to re-open schools</w:t>
        </w:r>
      </w:ins>
      <w:del w:id="143" w:author="Alfa Arifia" w:date="2020-09-04T19:06:00Z">
        <w:r w:rsidR="00232A63" w:rsidRPr="00232A63" w:rsidDel="006B1733">
          <w:rPr>
            <w:rFonts w:ascii="Times New Roman" w:hAnsi="Times New Roman" w:cs="Times New Roman"/>
            <w:lang w:val="en-US"/>
          </w:rPr>
          <w:delText>focusing on healing from the pandemic so that we can re-open the school as soon as possible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, protect </w:t>
      </w:r>
      <w:ins w:id="144" w:author="Alfa Arifia" w:date="2020-09-04T19:08:00Z">
        <w:r w:rsidR="006B1733">
          <w:rPr>
            <w:rFonts w:ascii="Times New Roman" w:hAnsi="Times New Roman" w:cs="Times New Roman"/>
            <w:lang w:val="en-US"/>
          </w:rPr>
          <w:t xml:space="preserve">education financing 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and coordinate the </w:t>
      </w:r>
      <w:del w:id="145" w:author="Alfa Arifia" w:date="2020-09-04T19:08:00Z">
        <w:r w:rsidR="00232A63" w:rsidRPr="00232A63" w:rsidDel="006B1733">
          <w:rPr>
            <w:rFonts w:ascii="Times New Roman" w:hAnsi="Times New Roman" w:cs="Times New Roman"/>
            <w:lang w:val="en-US"/>
          </w:rPr>
          <w:delText>funds needed in the education sector</w:delText>
        </w:r>
      </w:del>
      <w:ins w:id="146" w:author="Alfa Arifia" w:date="2020-09-04T19:08:00Z">
        <w:r w:rsidR="006B1733">
          <w:rPr>
            <w:rFonts w:ascii="Times New Roman" w:hAnsi="Times New Roman" w:cs="Times New Roman"/>
            <w:lang w:val="en-US"/>
          </w:rPr>
          <w:t>impact</w:t>
        </w:r>
      </w:ins>
      <w:ins w:id="147" w:author="Alfa Arifia" w:date="2020-09-04T19:09:00Z">
        <w:r w:rsidR="006B1733">
          <w:rPr>
            <w:rFonts w:ascii="Times New Roman" w:hAnsi="Times New Roman" w:cs="Times New Roman"/>
            <w:lang w:val="en-US"/>
          </w:rPr>
          <w:t xml:space="preserve"> on the educational sector</w:t>
        </w:r>
      </w:ins>
      <w:r w:rsidR="00232A63" w:rsidRPr="00232A63">
        <w:rPr>
          <w:rFonts w:ascii="Times New Roman" w:hAnsi="Times New Roman" w:cs="Times New Roman"/>
          <w:lang w:val="en-US"/>
        </w:rPr>
        <w:t>, build a strong and sustainable system for online education, and reimagine education by seiz</w:t>
      </w:r>
      <w:ins w:id="148" w:author="Alfa Arifia" w:date="2020-09-04T19:10:00Z">
        <w:r w:rsidR="006B1733">
          <w:rPr>
            <w:rFonts w:ascii="Times New Roman" w:hAnsi="Times New Roman" w:cs="Times New Roman"/>
            <w:lang w:val="en-US"/>
          </w:rPr>
          <w:t>ing</w:t>
        </w:r>
      </w:ins>
      <w:del w:id="149" w:author="Alfa Arifia" w:date="2020-09-04T19:10:00Z">
        <w:r w:rsidR="00232A63" w:rsidRPr="00232A63" w:rsidDel="006B1733">
          <w:rPr>
            <w:rFonts w:ascii="Times New Roman" w:hAnsi="Times New Roman" w:cs="Times New Roman"/>
            <w:lang w:val="en-US"/>
          </w:rPr>
          <w:delText>e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150" w:author="Alfa Arifia" w:date="2020-09-04T19:1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the </w:delText>
        </w:r>
      </w:del>
      <w:r w:rsidR="00232A63" w:rsidRPr="00232A63">
        <w:rPr>
          <w:rFonts w:ascii="Times New Roman" w:hAnsi="Times New Roman" w:cs="Times New Roman"/>
          <w:lang w:val="en-US"/>
        </w:rPr>
        <w:t>opportunit</w:t>
      </w:r>
      <w:ins w:id="151" w:author="Alfa Arifia" w:date="2020-09-04T19:11:00Z">
        <w:r w:rsidR="006B1733">
          <w:rPr>
            <w:rFonts w:ascii="Times New Roman" w:hAnsi="Times New Roman" w:cs="Times New Roman"/>
            <w:lang w:val="en-US"/>
          </w:rPr>
          <w:t xml:space="preserve">ies </w:t>
        </w:r>
      </w:ins>
      <w:del w:id="152" w:author="Alfa Arifia" w:date="2020-09-04T19:11:00Z">
        <w:r w:rsidR="00232A63" w:rsidRPr="00232A63" w:rsidDel="006B1733">
          <w:rPr>
            <w:rFonts w:ascii="Times New Roman" w:hAnsi="Times New Roman" w:cs="Times New Roman"/>
            <w:lang w:val="en-US"/>
          </w:rPr>
          <w:lastRenderedPageBreak/>
          <w:delText xml:space="preserve">y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to find new ways for the better quality of education. </w:t>
      </w:r>
      <w:r w:rsidR="0032283D">
        <w:rPr>
          <w:rFonts w:ascii="Times New Roman" w:hAnsi="Times New Roman" w:cs="Times New Roman"/>
          <w:lang w:val="en-US"/>
        </w:rPr>
        <w:t xml:space="preserve">(United Nations, 2020) </w:t>
      </w:r>
      <w:r w:rsidR="00472511">
        <w:rPr>
          <w:rFonts w:ascii="Times New Roman" w:hAnsi="Times New Roman" w:cs="Times New Roman"/>
          <w:lang w:val="en-US"/>
        </w:rPr>
        <w:t>The</w:t>
      </w:r>
      <w:r w:rsidR="00232A63" w:rsidRPr="00232A63">
        <w:rPr>
          <w:rFonts w:ascii="Times New Roman" w:hAnsi="Times New Roman" w:cs="Times New Roman"/>
          <w:lang w:val="en-US"/>
        </w:rPr>
        <w:t xml:space="preserve"> UN acknowledges that </w:t>
      </w:r>
      <w:del w:id="153" w:author="Alfa Arifia" w:date="2020-09-04T19:11:00Z">
        <w:r w:rsidR="00232A63" w:rsidRPr="00232A63" w:rsidDel="006B1733">
          <w:rPr>
            <w:rFonts w:ascii="Times New Roman" w:hAnsi="Times New Roman" w:cs="Times New Roman"/>
            <w:lang w:val="en-US"/>
          </w:rPr>
          <w:delText>there are</w:delText>
        </w:r>
      </w:del>
      <w:ins w:id="154" w:author="Alfa Arifia" w:date="2020-09-04T19:11:00Z">
        <w:r w:rsidR="006B1733">
          <w:rPr>
            <w:rFonts w:ascii="Times New Roman" w:hAnsi="Times New Roman" w:cs="Times New Roman"/>
            <w:lang w:val="en-US"/>
          </w:rPr>
          <w:t>some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developing countries with </w:t>
      </w:r>
      <w:ins w:id="155" w:author="Alfa Arifia" w:date="2020-09-04T19:11:00Z">
        <w:r w:rsidR="006B1733">
          <w:rPr>
            <w:rFonts w:ascii="Times New Roman" w:hAnsi="Times New Roman" w:cs="Times New Roman"/>
            <w:lang w:val="en-US"/>
          </w:rPr>
          <w:t xml:space="preserve">hard to reach </w:t>
        </w:r>
      </w:ins>
      <w:ins w:id="156" w:author="Alfa Arifia" w:date="2020-09-04T19:12:00Z">
        <w:r w:rsidR="006B1733">
          <w:rPr>
            <w:rFonts w:ascii="Times New Roman" w:hAnsi="Times New Roman" w:cs="Times New Roman"/>
            <w:lang w:val="en-US"/>
          </w:rPr>
          <w:t xml:space="preserve">areas </w:t>
        </w:r>
      </w:ins>
      <w:del w:id="157" w:author="Alfa Arifia" w:date="2020-09-04T19:11:00Z">
        <w:r w:rsidR="00232A63" w:rsidRPr="00232A63" w:rsidDel="006B1733">
          <w:rPr>
            <w:rFonts w:ascii="Times New Roman" w:hAnsi="Times New Roman" w:cs="Times New Roman"/>
            <w:lang w:val="en-US"/>
          </w:rPr>
          <w:delText>areas that are difficult to access</w:delText>
        </w:r>
      </w:del>
      <w:ins w:id="158" w:author="Alfa Arifia" w:date="2020-09-04T19:11:00Z">
        <w:r w:rsidR="006B1733">
          <w:rPr>
            <w:rFonts w:ascii="Times New Roman" w:hAnsi="Times New Roman" w:cs="Times New Roman"/>
            <w:lang w:val="en-US"/>
          </w:rPr>
          <w:t>still exist</w:t>
        </w:r>
      </w:ins>
      <w:ins w:id="159" w:author="Alfa Arifia" w:date="2020-09-04T19:12:00Z">
        <w:r w:rsidR="006B1733">
          <w:rPr>
            <w:rFonts w:ascii="Times New Roman" w:hAnsi="Times New Roman" w:cs="Times New Roman"/>
            <w:lang w:val="en-US"/>
          </w:rPr>
          <w:t>. For that reason, the UN</w:t>
        </w:r>
      </w:ins>
      <w:del w:id="160" w:author="Alfa Arifia" w:date="2020-09-04T19:12:00Z">
        <w:r w:rsidR="00232A63" w:rsidRPr="00232A63" w:rsidDel="006B1733">
          <w:rPr>
            <w:rFonts w:ascii="Times New Roman" w:hAnsi="Times New Roman" w:cs="Times New Roman"/>
            <w:lang w:val="en-US"/>
          </w:rPr>
          <w:delText>,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161" w:author="Alfa Arifia" w:date="2020-09-04T19:12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so </w:delText>
        </w:r>
        <w:r w:rsidR="00472511" w:rsidDel="006B1733">
          <w:rPr>
            <w:rFonts w:ascii="Times New Roman" w:hAnsi="Times New Roman" w:cs="Times New Roman"/>
            <w:lang w:val="en-US"/>
          </w:rPr>
          <w:delText>they’re</w:delText>
        </w:r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recommended that </w:t>
      </w:r>
      <w:del w:id="162" w:author="Alfa Arifia" w:date="2020-09-04T19:12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the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governments </w:t>
      </w:r>
      <w:del w:id="163" w:author="Alfa Arifia" w:date="2020-09-04T19:12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of their countries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do their best to </w:t>
      </w:r>
      <w:del w:id="164" w:author="Alfa Arifia" w:date="2020-09-04T19:13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build </w:delText>
        </w:r>
      </w:del>
      <w:ins w:id="165" w:author="Alfa Arifia" w:date="2020-09-04T19:13:00Z">
        <w:r w:rsidR="006B1733">
          <w:rPr>
            <w:rFonts w:ascii="Times New Roman" w:hAnsi="Times New Roman" w:cs="Times New Roman"/>
            <w:lang w:val="en-US"/>
          </w:rPr>
          <w:t>develop infrastructures for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>network</w:t>
      </w:r>
      <w:ins w:id="166" w:author="Alfa Arifia" w:date="2020-09-04T19:13:00Z">
        <w:r w:rsidR="006B1733">
          <w:rPr>
            <w:rFonts w:ascii="Times New Roman" w:hAnsi="Times New Roman" w:cs="Times New Roman"/>
            <w:lang w:val="en-US"/>
          </w:rPr>
          <w:t xml:space="preserve"> and internet access</w:t>
        </w:r>
      </w:ins>
      <w:del w:id="167" w:author="Alfa Arifia" w:date="2020-09-04T19:13:00Z">
        <w:r w:rsidR="00232A63" w:rsidRPr="00232A63" w:rsidDel="006B1733">
          <w:rPr>
            <w:rFonts w:ascii="Times New Roman" w:hAnsi="Times New Roman" w:cs="Times New Roman"/>
            <w:lang w:val="en-US"/>
          </w:rPr>
          <w:delText>s</w:delText>
        </w:r>
      </w:del>
      <w:del w:id="168" w:author="Alfa Arifia" w:date="2020-09-04T19:14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and so on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. </w:t>
      </w:r>
      <w:del w:id="169" w:author="Alfa Arifia" w:date="2020-09-04T19:13:00Z">
        <w:r w:rsidR="00232A63" w:rsidRPr="00232A63" w:rsidDel="006B1733">
          <w:rPr>
            <w:rFonts w:ascii="Times New Roman" w:hAnsi="Times New Roman" w:cs="Times New Roman"/>
            <w:lang w:val="en-US"/>
          </w:rPr>
          <w:delText>Based on</w:delText>
        </w:r>
      </w:del>
      <w:ins w:id="170" w:author="Alfa Arifia" w:date="2020-09-04T19:13:00Z">
        <w:r w:rsidR="006B1733">
          <w:rPr>
            <w:rFonts w:ascii="Times New Roman" w:hAnsi="Times New Roman" w:cs="Times New Roman"/>
            <w:lang w:val="en-US"/>
          </w:rPr>
          <w:t>In terms of addressing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educational problems, the UN in Sustainable Development Goals no. 4 also </w:t>
      </w:r>
      <w:del w:id="171" w:author="Alfa Arifia" w:date="2020-09-04T19:14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wants </w:delText>
        </w:r>
      </w:del>
      <w:ins w:id="172" w:author="Alfa Arifia" w:date="2020-09-04T19:14:00Z">
        <w:r w:rsidR="006B1733">
          <w:rPr>
            <w:rFonts w:ascii="Times New Roman" w:hAnsi="Times New Roman" w:cs="Times New Roman"/>
            <w:lang w:val="en-US"/>
          </w:rPr>
          <w:t>promotes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>education that is accessible, of maximum quality, and evenly distributed throughout the world with certain indicators</w:t>
      </w:r>
      <w:del w:id="173" w:author="Alfa Arifia" w:date="2020-09-04T19:14:00Z">
        <w:r w:rsidR="00232A63" w:rsidRPr="00232A63" w:rsidDel="006B1733">
          <w:rPr>
            <w:rFonts w:ascii="Times New Roman" w:hAnsi="Times New Roman" w:cs="Times New Roman"/>
            <w:lang w:val="en-US"/>
          </w:rPr>
          <w:delText>.</w:delText>
        </w:r>
      </w:del>
      <w:r w:rsidR="0032283D">
        <w:rPr>
          <w:rFonts w:ascii="Times New Roman" w:hAnsi="Times New Roman" w:cs="Times New Roman"/>
          <w:lang w:val="en-US"/>
        </w:rPr>
        <w:t xml:space="preserve"> (</w:t>
      </w:r>
      <w:r w:rsidR="00A26E9A">
        <w:rPr>
          <w:rFonts w:ascii="Times New Roman" w:hAnsi="Times New Roman" w:cs="Times New Roman"/>
          <w:lang w:val="en-US"/>
        </w:rPr>
        <w:t>UNDP</w:t>
      </w:r>
      <w:r w:rsidR="0032283D">
        <w:rPr>
          <w:rFonts w:ascii="Times New Roman" w:hAnsi="Times New Roman" w:cs="Times New Roman"/>
          <w:lang w:val="en-US"/>
        </w:rPr>
        <w:t>, 2016)</w:t>
      </w:r>
      <w:ins w:id="174" w:author="Alfa Arifia" w:date="2020-09-04T19:14:00Z">
        <w:r w:rsidR="006B1733">
          <w:rPr>
            <w:rFonts w:ascii="Times New Roman" w:hAnsi="Times New Roman" w:cs="Times New Roman"/>
            <w:lang w:val="en-US"/>
          </w:rPr>
          <w:t>.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r w:rsidR="00472511">
        <w:rPr>
          <w:rFonts w:ascii="Times New Roman" w:hAnsi="Times New Roman" w:cs="Times New Roman"/>
          <w:lang w:val="en-US"/>
        </w:rPr>
        <w:t>According to</w:t>
      </w:r>
      <w:r w:rsidR="00232A63" w:rsidRPr="00232A63">
        <w:rPr>
          <w:rFonts w:ascii="Times New Roman" w:hAnsi="Times New Roman" w:cs="Times New Roman"/>
          <w:lang w:val="en-US"/>
        </w:rPr>
        <w:t xml:space="preserve"> this background, the author see</w:t>
      </w:r>
      <w:ins w:id="175" w:author="Alfa Arifia" w:date="2020-09-04T19:14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that the UN is </w:t>
      </w:r>
      <w:del w:id="176" w:author="Alfa Arifia" w:date="2020-09-04T19:19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still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on </w:t>
      </w:r>
      <w:del w:id="177" w:author="Alfa Arifia" w:date="2020-09-04T19:15:00Z">
        <w:r w:rsidR="00232A63" w:rsidRPr="00232A63" w:rsidDel="006B1733">
          <w:rPr>
            <w:rFonts w:ascii="Times New Roman" w:hAnsi="Times New Roman" w:cs="Times New Roman"/>
            <w:lang w:val="en-US"/>
          </w:rPr>
          <w:delText>the same page</w:delText>
        </w:r>
      </w:del>
      <w:ins w:id="178" w:author="Alfa Arifia" w:date="2020-09-04T19:15:00Z">
        <w:r w:rsidR="006B1733">
          <w:rPr>
            <w:rFonts w:ascii="Times New Roman" w:hAnsi="Times New Roman" w:cs="Times New Roman"/>
            <w:lang w:val="en-US"/>
          </w:rPr>
          <w:t>track in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affirming the right to education for all people during the pandemic.</w:t>
      </w:r>
    </w:p>
    <w:p w14:paraId="13710AE7" w14:textId="22E0D702" w:rsidR="00EF1F01" w:rsidRDefault="00876E9F" w:rsidP="00EF1F0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472511">
        <w:rPr>
          <w:rFonts w:ascii="Times New Roman" w:hAnsi="Times New Roman" w:cs="Times New Roman"/>
          <w:lang w:val="en-US"/>
        </w:rPr>
        <w:t xml:space="preserve">Talking </w:t>
      </w:r>
      <w:del w:id="179" w:author="Alfa Arifia" w:date="2020-09-04T19:15:00Z">
        <w:r w:rsidR="00472511" w:rsidDel="006B1733">
          <w:rPr>
            <w:rFonts w:ascii="Times New Roman" w:hAnsi="Times New Roman" w:cs="Times New Roman"/>
            <w:lang w:val="en-US"/>
          </w:rPr>
          <w:delText>for the sake of</w:delText>
        </w:r>
      </w:del>
      <w:ins w:id="180" w:author="Alfa Arifia" w:date="2020-09-04T19:15:00Z">
        <w:r w:rsidR="006B1733">
          <w:rPr>
            <w:rFonts w:ascii="Times New Roman" w:hAnsi="Times New Roman" w:cs="Times New Roman"/>
            <w:lang w:val="en-US"/>
          </w:rPr>
          <w:t>about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r w:rsidR="00472511">
        <w:rPr>
          <w:rFonts w:ascii="Times New Roman" w:hAnsi="Times New Roman" w:cs="Times New Roman"/>
          <w:lang w:val="en-US"/>
        </w:rPr>
        <w:t>accessible education</w:t>
      </w:r>
      <w:r w:rsidR="00232A63" w:rsidRPr="00232A63">
        <w:rPr>
          <w:rFonts w:ascii="Times New Roman" w:hAnsi="Times New Roman" w:cs="Times New Roman"/>
          <w:lang w:val="en-US"/>
        </w:rPr>
        <w:t xml:space="preserve"> during this pandemic, one</w:t>
      </w:r>
      <w:ins w:id="181" w:author="Alfa Arifia" w:date="2020-09-04T19:16:00Z">
        <w:r w:rsidR="006B1733">
          <w:rPr>
            <w:rFonts w:ascii="Times New Roman" w:hAnsi="Times New Roman" w:cs="Times New Roman"/>
            <w:lang w:val="en-US"/>
          </w:rPr>
          <w:t xml:space="preserve"> important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principle that we must uphold is independent learning. </w:t>
      </w:r>
      <w:ins w:id="182" w:author="Alfa Arifia" w:date="2020-09-04T19:17:00Z">
        <w:r w:rsidR="006B1733">
          <w:rPr>
            <w:rFonts w:ascii="Times New Roman" w:hAnsi="Times New Roman" w:cs="Times New Roman"/>
            <w:lang w:val="en-US"/>
          </w:rPr>
          <w:t>Since internet access has become a problem, i</w:t>
        </w:r>
      </w:ins>
      <w:del w:id="183" w:author="Alfa Arifia" w:date="2020-09-04T19:17:00Z">
        <w:r w:rsidR="00232A63" w:rsidRPr="00232A63" w:rsidDel="006B1733">
          <w:rPr>
            <w:rFonts w:ascii="Times New Roman" w:hAnsi="Times New Roman" w:cs="Times New Roman"/>
            <w:lang w:val="en-US"/>
          </w:rPr>
          <w:delText>I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ndependent learning </w:t>
      </w:r>
      <w:del w:id="184" w:author="Alfa Arifia" w:date="2020-09-04T19:17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is not only </w:delText>
        </w:r>
      </w:del>
      <w:del w:id="185" w:author="Alfa Arifia" w:date="2020-09-04T19:16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online </w:delText>
        </w:r>
      </w:del>
      <w:del w:id="186" w:author="Alfa Arifia" w:date="2020-09-04T19:17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learning since internet access has become a problem, but also </w:delText>
        </w:r>
      </w:del>
      <w:del w:id="187" w:author="Alfa Arifia" w:date="2020-09-04T19:18:00Z">
        <w:r w:rsidR="00232A63" w:rsidRPr="00232A63" w:rsidDel="006B1733">
          <w:rPr>
            <w:rFonts w:ascii="Times New Roman" w:hAnsi="Times New Roman" w:cs="Times New Roman"/>
            <w:lang w:val="en-US"/>
          </w:rPr>
          <w:delText>means that students must still be able to learn even without a teacher</w:delText>
        </w:r>
      </w:del>
      <w:ins w:id="188" w:author="Alfa Arifia" w:date="2020-09-04T19:19:00Z">
        <w:r w:rsidR="006B1733">
          <w:rPr>
            <w:rFonts w:ascii="Times New Roman" w:hAnsi="Times New Roman" w:cs="Times New Roman"/>
            <w:lang w:val="en-US"/>
          </w:rPr>
          <w:t>comes as a solution that entails</w:t>
        </w:r>
      </w:ins>
      <w:ins w:id="189" w:author="Alfa Arifia" w:date="2020-09-04T19:18:00Z">
        <w:r w:rsidR="006B1733">
          <w:rPr>
            <w:rFonts w:ascii="Times New Roman" w:hAnsi="Times New Roman" w:cs="Times New Roman"/>
            <w:lang w:val="en-US"/>
          </w:rPr>
          <w:t xml:space="preserve"> the ability of students to learn even without the guidance of a teacher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. This can be done with the cooperation of the government of each country to allocate funds </w:t>
      </w:r>
      <w:del w:id="190" w:author="Alfa Arifia" w:date="2020-09-04T19:2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to </w:delText>
        </w:r>
      </w:del>
      <w:ins w:id="191" w:author="Alfa Arifia" w:date="2020-09-04T19:20:00Z">
        <w:r w:rsidR="006B1733">
          <w:rPr>
            <w:rFonts w:ascii="Times New Roman" w:hAnsi="Times New Roman" w:cs="Times New Roman"/>
            <w:lang w:val="en-US"/>
          </w:rPr>
          <w:t>in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  <w:r w:rsidR="006B1733">
          <w:rPr>
            <w:rFonts w:ascii="Times New Roman" w:hAnsi="Times New Roman" w:cs="Times New Roman"/>
            <w:lang w:val="en-US"/>
          </w:rPr>
          <w:t xml:space="preserve">sending and distributing </w:t>
        </w:r>
      </w:ins>
      <w:del w:id="192" w:author="Alfa Arifia" w:date="2020-09-04T19:2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buy reading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books </w:t>
      </w:r>
      <w:del w:id="193" w:author="Alfa Arifia" w:date="2020-09-04T19:2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or assignment books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to </w:t>
      </w:r>
      <w:ins w:id="194" w:author="Alfa Arifia" w:date="2020-09-04T19:20:00Z">
        <w:r w:rsidR="006B1733">
          <w:rPr>
            <w:rFonts w:ascii="Times New Roman" w:hAnsi="Times New Roman" w:cs="Times New Roman"/>
            <w:lang w:val="en-US"/>
          </w:rPr>
          <w:t xml:space="preserve">students that live in </w:t>
        </w:r>
      </w:ins>
      <w:del w:id="195" w:author="Alfa Arifia" w:date="2020-09-04T19:2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be sent to schools in </w:delText>
        </w:r>
      </w:del>
      <w:r w:rsidR="00232A63" w:rsidRPr="00232A63">
        <w:rPr>
          <w:rFonts w:ascii="Times New Roman" w:hAnsi="Times New Roman" w:cs="Times New Roman"/>
          <w:lang w:val="en-US"/>
        </w:rPr>
        <w:t>remote areas</w:t>
      </w:r>
      <w:del w:id="196" w:author="Alfa Arifia" w:date="2020-09-04T19:20:00Z">
        <w:r w:rsidR="00232A63" w:rsidRPr="00232A63" w:rsidDel="006B1733">
          <w:rPr>
            <w:rFonts w:ascii="Times New Roman" w:hAnsi="Times New Roman" w:cs="Times New Roman"/>
            <w:lang w:val="en-US"/>
          </w:rPr>
          <w:delText>, then distributed to all students by the school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. </w:t>
      </w:r>
      <w:ins w:id="197" w:author="Alfa Arifia" w:date="2020-09-04T19:21:00Z">
        <w:r w:rsidR="006B1733">
          <w:rPr>
            <w:rFonts w:ascii="Times New Roman" w:hAnsi="Times New Roman" w:cs="Times New Roman"/>
            <w:lang w:val="en-US"/>
          </w:rPr>
          <w:t>T</w:t>
        </w:r>
      </w:ins>
      <w:del w:id="198" w:author="Alfa Arifia" w:date="2020-09-04T19:21:00Z">
        <w:r w:rsidR="00472511" w:rsidDel="006B1733">
          <w:rPr>
            <w:rFonts w:ascii="Times New Roman" w:hAnsi="Times New Roman" w:cs="Times New Roman"/>
            <w:lang w:val="en-US"/>
          </w:rPr>
          <w:delText>As t</w:delText>
        </w:r>
      </w:del>
      <w:r w:rsidR="00472511">
        <w:rPr>
          <w:rFonts w:ascii="Times New Roman" w:hAnsi="Times New Roman" w:cs="Times New Roman"/>
          <w:lang w:val="en-US"/>
        </w:rPr>
        <w:t>he UN</w:t>
      </w:r>
      <w:del w:id="199" w:author="Alfa Arifia" w:date="2020-09-04T19:21:00Z">
        <w:r w:rsidR="00472511" w:rsidRPr="00472511" w:rsidDel="006B1733">
          <w:rPr>
            <w:rFonts w:ascii="Times New Roman" w:hAnsi="Times New Roman" w:cs="Times New Roman"/>
            <w:lang w:val="en-US"/>
          </w:rPr>
          <w:delText xml:space="preserve">, </w:delText>
        </w:r>
        <w:r w:rsidR="00472511" w:rsidDel="006B1733">
          <w:rPr>
            <w:rFonts w:ascii="Times New Roman" w:hAnsi="Times New Roman" w:cs="Times New Roman"/>
            <w:lang w:val="en-US"/>
          </w:rPr>
          <w:delText>they</w:delText>
        </w:r>
      </w:del>
      <w:r w:rsidR="00472511" w:rsidRPr="00472511">
        <w:rPr>
          <w:rFonts w:ascii="Times New Roman" w:hAnsi="Times New Roman" w:cs="Times New Roman"/>
          <w:lang w:val="en-US"/>
        </w:rPr>
        <w:t xml:space="preserve"> must also appeal to international aid organizations with developed countries to provide loans </w:t>
      </w:r>
      <w:del w:id="200" w:author="Alfa Arifia" w:date="2020-09-04T19:21:00Z">
        <w:r w:rsidR="00472511" w:rsidDel="006B1733">
          <w:rPr>
            <w:rFonts w:ascii="Times New Roman" w:hAnsi="Times New Roman" w:cs="Times New Roman"/>
            <w:lang w:val="en-US"/>
          </w:rPr>
          <w:delText>in terms of</w:delText>
        </w:r>
        <w:r w:rsidR="00472511" w:rsidRPr="00472511" w:rsidDel="006B1733">
          <w:rPr>
            <w:rFonts w:ascii="Times New Roman" w:hAnsi="Times New Roman" w:cs="Times New Roman"/>
            <w:lang w:val="en-US"/>
          </w:rPr>
          <w:delText xml:space="preserve"> cooperation in</w:delText>
        </w:r>
      </w:del>
      <w:ins w:id="201" w:author="Alfa Arifia" w:date="2020-09-04T19:21:00Z">
        <w:r w:rsidR="006B1733">
          <w:rPr>
            <w:rFonts w:ascii="Times New Roman" w:hAnsi="Times New Roman" w:cs="Times New Roman"/>
            <w:lang w:val="en-US"/>
          </w:rPr>
          <w:t>to</w:t>
        </w:r>
      </w:ins>
      <w:r w:rsidR="00472511" w:rsidRPr="00472511">
        <w:rPr>
          <w:rFonts w:ascii="Times New Roman" w:hAnsi="Times New Roman" w:cs="Times New Roman"/>
          <w:lang w:val="en-US"/>
        </w:rPr>
        <w:t xml:space="preserve"> empower</w:t>
      </w:r>
      <w:ins w:id="202" w:author="Alfa Arifia" w:date="2020-09-04T19:21:00Z">
        <w:r w:rsidR="006B1733">
          <w:rPr>
            <w:rFonts w:ascii="Times New Roman" w:hAnsi="Times New Roman" w:cs="Times New Roman"/>
            <w:lang w:val="en-US"/>
          </w:rPr>
          <w:t xml:space="preserve"> </w:t>
        </w:r>
      </w:ins>
      <w:del w:id="203" w:author="Alfa Arifia" w:date="2020-09-04T19:21:00Z">
        <w:r w:rsidR="00472511" w:rsidRPr="00472511" w:rsidDel="006B1733">
          <w:rPr>
            <w:rFonts w:ascii="Times New Roman" w:hAnsi="Times New Roman" w:cs="Times New Roman"/>
            <w:lang w:val="en-US"/>
          </w:rPr>
          <w:delText xml:space="preserve">ing </w:delText>
        </w:r>
      </w:del>
      <w:r w:rsidR="00472511" w:rsidRPr="00472511">
        <w:rPr>
          <w:rFonts w:ascii="Times New Roman" w:hAnsi="Times New Roman" w:cs="Times New Roman"/>
          <w:lang w:val="en-US"/>
        </w:rPr>
        <w:t>developing countries</w:t>
      </w:r>
      <w:r w:rsidR="00472511">
        <w:rPr>
          <w:rFonts w:ascii="Times New Roman" w:hAnsi="Times New Roman" w:cs="Times New Roman"/>
          <w:lang w:val="en-US"/>
        </w:rPr>
        <w:t xml:space="preserve">. </w:t>
      </w:r>
      <w:del w:id="204" w:author="Alfa Arifia" w:date="2020-09-04T19:22:00Z">
        <w:r w:rsidR="00EF1F01" w:rsidRPr="00EF1F01" w:rsidDel="006B1733">
          <w:rPr>
            <w:rFonts w:ascii="Times New Roman" w:hAnsi="Times New Roman" w:cs="Times New Roman"/>
            <w:lang w:val="en-US"/>
          </w:rPr>
          <w:delText xml:space="preserve">If what is feared is about intervention in </w:delText>
        </w:r>
      </w:del>
      <w:ins w:id="205" w:author="Alfa Arifia" w:date="2020-09-04T19:22:00Z">
        <w:r w:rsidR="006B1733">
          <w:rPr>
            <w:rFonts w:ascii="Times New Roman" w:hAnsi="Times New Roman" w:cs="Times New Roman"/>
            <w:lang w:val="en-US"/>
          </w:rPr>
          <w:t>P</w:t>
        </w:r>
      </w:ins>
      <w:del w:id="206" w:author="Alfa Arifia" w:date="2020-09-04T19:22:00Z">
        <w:r w:rsidR="00EF1F01" w:rsidRPr="00EF1F01" w:rsidDel="006B1733">
          <w:rPr>
            <w:rFonts w:ascii="Times New Roman" w:hAnsi="Times New Roman" w:cs="Times New Roman"/>
            <w:lang w:val="en-US"/>
          </w:rPr>
          <w:delText>p</w:delText>
        </w:r>
      </w:del>
      <w:r w:rsidR="00EF1F01" w:rsidRPr="00EF1F01">
        <w:rPr>
          <w:rFonts w:ascii="Times New Roman" w:hAnsi="Times New Roman" w:cs="Times New Roman"/>
          <w:lang w:val="en-US"/>
        </w:rPr>
        <w:t>olitical interests</w:t>
      </w:r>
      <w:ins w:id="207" w:author="Alfa Arifia" w:date="2020-09-04T19:22:00Z">
        <w:r w:rsidR="006B1733">
          <w:rPr>
            <w:rFonts w:ascii="Times New Roman" w:hAnsi="Times New Roman" w:cs="Times New Roman"/>
            <w:lang w:val="en-US"/>
          </w:rPr>
          <w:t xml:space="preserve"> that come with it should be managed accordingly</w:t>
        </w:r>
      </w:ins>
      <w:del w:id="208" w:author="Alfa Arifia" w:date="2020-09-04T19:22:00Z">
        <w:r w:rsidR="00EF1F01" w:rsidRPr="00EF1F01" w:rsidDel="006B1733">
          <w:rPr>
            <w:rFonts w:ascii="Times New Roman" w:hAnsi="Times New Roman" w:cs="Times New Roman"/>
            <w:lang w:val="en-US"/>
          </w:rPr>
          <w:delText>,</w:delText>
        </w:r>
      </w:del>
      <w:r w:rsidR="00EF1F01" w:rsidRPr="00EF1F01">
        <w:rPr>
          <w:rFonts w:ascii="Times New Roman" w:hAnsi="Times New Roman" w:cs="Times New Roman"/>
          <w:lang w:val="en-US"/>
        </w:rPr>
        <w:t xml:space="preserve"> </w:t>
      </w:r>
      <w:ins w:id="209" w:author="Alfa Arifia" w:date="2020-09-04T19:22:00Z">
        <w:r w:rsidR="006B1733">
          <w:rPr>
            <w:rFonts w:ascii="Times New Roman" w:hAnsi="Times New Roman" w:cs="Times New Roman"/>
            <w:lang w:val="en-US"/>
          </w:rPr>
          <w:t xml:space="preserve">by </w:t>
        </w:r>
      </w:ins>
      <w:del w:id="210" w:author="Alfa Arifia" w:date="2020-09-04T19:22:00Z">
        <w:r w:rsidR="00EF1F01" w:rsidRPr="00EF1F01" w:rsidDel="006B1733">
          <w:rPr>
            <w:rFonts w:ascii="Times New Roman" w:hAnsi="Times New Roman" w:cs="Times New Roman"/>
            <w:lang w:val="en-US"/>
          </w:rPr>
          <w:delText>the</w:delText>
        </w:r>
        <w:r w:rsidR="00EF1F01" w:rsidDel="006B1733">
          <w:rPr>
            <w:rFonts w:ascii="Times New Roman" w:hAnsi="Times New Roman" w:cs="Times New Roman"/>
            <w:lang w:val="en-US"/>
          </w:rPr>
          <w:delText xml:space="preserve">n </w:delText>
        </w:r>
      </w:del>
      <w:r w:rsidR="00EF1F01">
        <w:rPr>
          <w:rFonts w:ascii="Times New Roman" w:hAnsi="Times New Roman" w:cs="Times New Roman"/>
          <w:lang w:val="en-US"/>
        </w:rPr>
        <w:t>the</w:t>
      </w:r>
      <w:r w:rsidR="00EF1F01" w:rsidRPr="00EF1F01">
        <w:rPr>
          <w:rFonts w:ascii="Times New Roman" w:hAnsi="Times New Roman" w:cs="Times New Roman"/>
          <w:lang w:val="en-US"/>
        </w:rPr>
        <w:t xml:space="preserve"> UN </w:t>
      </w:r>
      <w:del w:id="211" w:author="Alfa Arifia" w:date="2020-09-04T19:22:00Z">
        <w:r w:rsidR="00EF1F01" w:rsidRPr="00EF1F01" w:rsidDel="006B1733">
          <w:rPr>
            <w:rFonts w:ascii="Times New Roman" w:hAnsi="Times New Roman" w:cs="Times New Roman"/>
            <w:lang w:val="en-US"/>
          </w:rPr>
          <w:delText>should have a stronger attitude by using</w:delText>
        </w:r>
      </w:del>
      <w:ins w:id="212" w:author="Alfa Arifia" w:date="2020-09-04T19:22:00Z">
        <w:r w:rsidR="006B1733">
          <w:rPr>
            <w:rFonts w:ascii="Times New Roman" w:hAnsi="Times New Roman" w:cs="Times New Roman"/>
            <w:lang w:val="en-US"/>
          </w:rPr>
          <w:t>through realizing</w:t>
        </w:r>
      </w:ins>
      <w:r w:rsidR="00EF1F01" w:rsidRPr="00EF1F01">
        <w:rPr>
          <w:rFonts w:ascii="Times New Roman" w:hAnsi="Times New Roman" w:cs="Times New Roman"/>
          <w:lang w:val="en-US"/>
        </w:rPr>
        <w:t xml:space="preserve"> </w:t>
      </w:r>
      <w:commentRangeStart w:id="213"/>
      <w:r w:rsidR="00EF1F01" w:rsidRPr="00EF1F01">
        <w:rPr>
          <w:rFonts w:ascii="Times New Roman" w:hAnsi="Times New Roman" w:cs="Times New Roman"/>
          <w:lang w:val="en-US"/>
        </w:rPr>
        <w:t>the interests of the vision and mission</w:t>
      </w:r>
      <w:commentRangeEnd w:id="213"/>
      <w:r w:rsidR="006B1733">
        <w:rPr>
          <w:rStyle w:val="CommentReference"/>
        </w:rPr>
        <w:commentReference w:id="213"/>
      </w:r>
      <w:r w:rsidR="00EF1F01" w:rsidRPr="00EF1F01">
        <w:rPr>
          <w:rFonts w:ascii="Times New Roman" w:hAnsi="Times New Roman" w:cs="Times New Roman"/>
          <w:lang w:val="en-US"/>
        </w:rPr>
        <w:t xml:space="preserve">. The UN </w:t>
      </w:r>
      <w:del w:id="214" w:author="Alfa Arifia" w:date="2020-09-04T19:23:00Z">
        <w:r w:rsidR="00EF1F01" w:rsidRPr="00EF1F01" w:rsidDel="006B1733">
          <w:rPr>
            <w:rFonts w:ascii="Times New Roman" w:hAnsi="Times New Roman" w:cs="Times New Roman"/>
            <w:lang w:val="en-US"/>
          </w:rPr>
          <w:delText>is filled</w:delText>
        </w:r>
      </w:del>
      <w:ins w:id="215" w:author="Alfa Arifia" w:date="2020-09-04T19:23:00Z">
        <w:r w:rsidR="006B1733">
          <w:rPr>
            <w:rFonts w:ascii="Times New Roman" w:hAnsi="Times New Roman" w:cs="Times New Roman"/>
            <w:lang w:val="en-US"/>
          </w:rPr>
          <w:t>members consist of</w:t>
        </w:r>
      </w:ins>
      <w:del w:id="216" w:author="Alfa Arifia" w:date="2020-09-04T19:23:00Z">
        <w:r w:rsidR="00EF1F01" w:rsidRPr="00EF1F01" w:rsidDel="006B1733">
          <w:rPr>
            <w:rFonts w:ascii="Times New Roman" w:hAnsi="Times New Roman" w:cs="Times New Roman"/>
            <w:lang w:val="en-US"/>
          </w:rPr>
          <w:delText xml:space="preserve"> by</w:delText>
        </w:r>
      </w:del>
      <w:r w:rsidR="00EF1F01" w:rsidRPr="00EF1F01">
        <w:rPr>
          <w:rFonts w:ascii="Times New Roman" w:hAnsi="Times New Roman" w:cs="Times New Roman"/>
          <w:lang w:val="en-US"/>
        </w:rPr>
        <w:t xml:space="preserve"> superpower countries that should prioritize the interests of the UN to create </w:t>
      </w:r>
      <w:del w:id="217" w:author="Alfa Arifia" w:date="2020-09-04T19:23:00Z">
        <w:r w:rsidR="00EF1F01" w:rsidRPr="00EF1F01" w:rsidDel="006B1733">
          <w:rPr>
            <w:rFonts w:ascii="Times New Roman" w:hAnsi="Times New Roman" w:cs="Times New Roman"/>
            <w:lang w:val="en-US"/>
          </w:rPr>
          <w:delText xml:space="preserve">world </w:delText>
        </w:r>
      </w:del>
      <w:ins w:id="218" w:author="Alfa Arifia" w:date="2020-09-04T19:23:00Z">
        <w:r w:rsidR="006B1733">
          <w:rPr>
            <w:rFonts w:ascii="Times New Roman" w:hAnsi="Times New Roman" w:cs="Times New Roman"/>
            <w:lang w:val="en-US"/>
          </w:rPr>
          <w:t>global</w:t>
        </w:r>
        <w:r w:rsidR="006B1733" w:rsidRPr="00EF1F01">
          <w:rPr>
            <w:rFonts w:ascii="Times New Roman" w:hAnsi="Times New Roman" w:cs="Times New Roman"/>
            <w:lang w:val="en-US"/>
          </w:rPr>
          <w:t xml:space="preserve"> </w:t>
        </w:r>
      </w:ins>
      <w:r w:rsidR="00EF1F01" w:rsidRPr="00EF1F01">
        <w:rPr>
          <w:rFonts w:ascii="Times New Roman" w:hAnsi="Times New Roman" w:cs="Times New Roman"/>
          <w:lang w:val="en-US"/>
        </w:rPr>
        <w:t>harmony</w:t>
      </w:r>
      <w:ins w:id="219" w:author="Alfa Arifia" w:date="2020-09-04T19:24:00Z">
        <w:r w:rsidR="006B1733">
          <w:rPr>
            <w:rFonts w:ascii="Times New Roman" w:hAnsi="Times New Roman" w:cs="Times New Roman"/>
            <w:lang w:val="en-US"/>
          </w:rPr>
          <w:t xml:space="preserve"> and</w:t>
        </w:r>
      </w:ins>
      <w:del w:id="220" w:author="Alfa Arifia" w:date="2020-09-04T19:24:00Z">
        <w:r w:rsidR="00EF1F01" w:rsidRPr="00EF1F01" w:rsidDel="006B1733">
          <w:rPr>
            <w:rFonts w:ascii="Times New Roman" w:hAnsi="Times New Roman" w:cs="Times New Roman"/>
            <w:lang w:val="en-US"/>
          </w:rPr>
          <w:delText>,</w:delText>
        </w:r>
      </w:del>
      <w:r w:rsidR="00EF1F01" w:rsidRPr="00EF1F01">
        <w:rPr>
          <w:rFonts w:ascii="Times New Roman" w:hAnsi="Times New Roman" w:cs="Times New Roman"/>
          <w:lang w:val="en-US"/>
        </w:rPr>
        <w:t xml:space="preserve"> not the other way around.</w:t>
      </w:r>
    </w:p>
    <w:p w14:paraId="7AAFB908" w14:textId="56C725D5" w:rsidR="00876E9F" w:rsidRDefault="00472511" w:rsidP="00EF1F01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commentRangeStart w:id="221"/>
      <w:del w:id="222" w:author="Alfa Arifia" w:date="2020-09-04T19:26:00Z">
        <w:r w:rsidDel="006B1733">
          <w:rPr>
            <w:rFonts w:ascii="Times New Roman" w:hAnsi="Times New Roman" w:cs="Times New Roman"/>
            <w:lang w:val="en-US"/>
          </w:rPr>
          <w:delText>Particularly</w:delText>
        </w:r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in</w:delText>
        </w:r>
      </w:del>
      <w:ins w:id="223" w:author="Alfa Arifia" w:date="2020-09-04T19:26:00Z">
        <w:r w:rsidR="006B1733">
          <w:rPr>
            <w:rFonts w:ascii="Times New Roman" w:hAnsi="Times New Roman" w:cs="Times New Roman"/>
            <w:lang w:val="en-US"/>
          </w:rPr>
          <w:t>Students in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remote areas</w:t>
      </w:r>
      <w:ins w:id="224" w:author="Alfa Arifia" w:date="2020-09-04T19:26:00Z">
        <w:r w:rsidR="006B1733">
          <w:rPr>
            <w:rFonts w:ascii="Times New Roman" w:hAnsi="Times New Roman" w:cs="Times New Roman"/>
            <w:lang w:val="en-US"/>
          </w:rPr>
          <w:t xml:space="preserve"> </w:t>
        </w:r>
      </w:ins>
      <w:del w:id="225" w:author="Alfa Arifia" w:date="2020-09-04T19:26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, they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are required to hold class meetings once or twice a month to discuss material that students do not understand. </w:t>
      </w:r>
      <w:del w:id="226" w:author="Alfa Arifia" w:date="2020-09-04T19:27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The </w:delText>
        </w:r>
        <w:r w:rsidR="00A26E9A" w:rsidDel="006B1733">
          <w:rPr>
            <w:rFonts w:ascii="Times New Roman" w:hAnsi="Times New Roman" w:cs="Times New Roman"/>
            <w:lang w:val="en-US"/>
          </w:rPr>
          <w:delText>shipping</w:delText>
        </w:r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of </w:delText>
        </w:r>
      </w:del>
      <w:ins w:id="227" w:author="Alfa Arifia" w:date="2020-09-04T19:27:00Z">
        <w:r w:rsidR="006B1733">
          <w:rPr>
            <w:rFonts w:ascii="Times New Roman" w:hAnsi="Times New Roman" w:cs="Times New Roman"/>
            <w:lang w:val="en-US"/>
          </w:rPr>
          <w:t>B</w:t>
        </w:r>
      </w:ins>
      <w:del w:id="228" w:author="Alfa Arifia" w:date="2020-09-04T19:27:00Z">
        <w:r w:rsidR="00232A63" w:rsidRPr="00232A63" w:rsidDel="006B1733">
          <w:rPr>
            <w:rFonts w:ascii="Times New Roman" w:hAnsi="Times New Roman" w:cs="Times New Roman"/>
            <w:lang w:val="en-US"/>
          </w:rPr>
          <w:delText>b</w:delText>
        </w:r>
      </w:del>
      <w:r w:rsidR="00232A63" w:rsidRPr="00232A63">
        <w:rPr>
          <w:rFonts w:ascii="Times New Roman" w:hAnsi="Times New Roman" w:cs="Times New Roman"/>
          <w:lang w:val="en-US"/>
        </w:rPr>
        <w:t>ooks</w:t>
      </w:r>
      <w:ins w:id="229" w:author="Alfa Arifia" w:date="2020-09-04T19:27:00Z">
        <w:r w:rsidR="006B1733">
          <w:rPr>
            <w:rFonts w:ascii="Times New Roman" w:hAnsi="Times New Roman" w:cs="Times New Roman"/>
            <w:lang w:val="en-US"/>
          </w:rPr>
          <w:t xml:space="preserve"> shipping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and monthly offline meetings </w:t>
      </w:r>
      <w:del w:id="230" w:author="Alfa Arifia" w:date="2020-09-04T19:27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is </w:delText>
        </w:r>
        <w:r w:rsidDel="006B1733">
          <w:rPr>
            <w:rFonts w:ascii="Times New Roman" w:hAnsi="Times New Roman" w:cs="Times New Roman"/>
            <w:lang w:val="en-US"/>
          </w:rPr>
          <w:delText xml:space="preserve">surely </w:delText>
        </w:r>
      </w:del>
      <w:r>
        <w:rPr>
          <w:rFonts w:ascii="Times New Roman" w:hAnsi="Times New Roman" w:cs="Times New Roman"/>
          <w:lang w:val="en-US"/>
        </w:rPr>
        <w:t xml:space="preserve">must be </w:t>
      </w:r>
      <w:r w:rsidR="008129CC">
        <w:rPr>
          <w:rFonts w:ascii="Times New Roman" w:hAnsi="Times New Roman" w:cs="Times New Roman"/>
          <w:lang w:val="en-US"/>
        </w:rPr>
        <w:t xml:space="preserve">maintained </w:t>
      </w:r>
      <w:r w:rsidR="00232A63" w:rsidRPr="00232A63">
        <w:rPr>
          <w:rFonts w:ascii="Times New Roman" w:hAnsi="Times New Roman" w:cs="Times New Roman"/>
          <w:lang w:val="en-US"/>
        </w:rPr>
        <w:t>with health protocols</w:t>
      </w:r>
      <w:ins w:id="231" w:author="Alfa Arifia" w:date="2020-09-04T19:28:00Z">
        <w:r w:rsidR="006B1733">
          <w:rPr>
            <w:rFonts w:ascii="Times New Roman" w:hAnsi="Times New Roman" w:cs="Times New Roman"/>
            <w:lang w:val="en-US"/>
          </w:rPr>
          <w:t>. This includes</w:t>
        </w:r>
      </w:ins>
      <w:del w:id="232" w:author="Alfa Arifia" w:date="2020-09-04T19:28:00Z">
        <w:r w:rsidR="00232A63" w:rsidRPr="00232A63" w:rsidDel="006B1733">
          <w:rPr>
            <w:rFonts w:ascii="Times New Roman" w:hAnsi="Times New Roman" w:cs="Times New Roman"/>
            <w:lang w:val="en-US"/>
          </w:rPr>
          <w:delText>, such as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maintaining distance and maintaining cleanliness</w:t>
      </w:r>
      <w:ins w:id="233" w:author="Alfa Arifia" w:date="2020-09-04T19:28:00Z">
        <w:r w:rsidR="006B1733">
          <w:rPr>
            <w:rFonts w:ascii="Times New Roman" w:hAnsi="Times New Roman" w:cs="Times New Roman"/>
            <w:lang w:val="en-US"/>
          </w:rPr>
          <w:t xml:space="preserve">. </w:t>
        </w:r>
      </w:ins>
      <w:del w:id="234" w:author="Alfa Arifia" w:date="2020-09-04T19:28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, but at the same time the state </w:delText>
        </w:r>
      </w:del>
      <w:ins w:id="235" w:author="Alfa Arifia" w:date="2020-09-04T19:28:00Z">
        <w:r w:rsidR="006B1733">
          <w:rPr>
            <w:rFonts w:ascii="Times New Roman" w:hAnsi="Times New Roman" w:cs="Times New Roman"/>
            <w:lang w:val="en-US"/>
          </w:rPr>
          <w:t>At the same time, g</w:t>
        </w:r>
      </w:ins>
      <w:del w:id="236" w:author="Alfa Arifia" w:date="2020-09-04T19:28:00Z">
        <w:r w:rsidR="00232A63" w:rsidRPr="00232A63" w:rsidDel="006B1733">
          <w:rPr>
            <w:rFonts w:ascii="Times New Roman" w:hAnsi="Times New Roman" w:cs="Times New Roman"/>
            <w:lang w:val="en-US"/>
          </w:rPr>
          <w:delText>g</w:delText>
        </w:r>
      </w:del>
      <w:r w:rsidR="00232A63" w:rsidRPr="00232A63">
        <w:rPr>
          <w:rFonts w:ascii="Times New Roman" w:hAnsi="Times New Roman" w:cs="Times New Roman"/>
          <w:lang w:val="en-US"/>
        </w:rPr>
        <w:t>overnment</w:t>
      </w:r>
      <w:ins w:id="237" w:author="Alfa Arifia" w:date="2020-09-04T19:28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must also build an</w:t>
      </w:r>
      <w:ins w:id="238" w:author="Alfa Arifia" w:date="2020-09-04T19:28:00Z">
        <w:r w:rsidR="006B1733">
          <w:rPr>
            <w:rFonts w:ascii="Times New Roman" w:hAnsi="Times New Roman" w:cs="Times New Roman"/>
            <w:lang w:val="en-US"/>
          </w:rPr>
          <w:t xml:space="preserve"> accessible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internet </w:t>
      </w:r>
      <w:del w:id="239" w:author="Alfa Arifia" w:date="2020-09-04T19:29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access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network in </w:t>
      </w:r>
      <w:del w:id="240" w:author="Alfa Arifia" w:date="2020-09-04T19:29:00Z">
        <w:r w:rsidR="00232A63" w:rsidRPr="00232A63" w:rsidDel="006B1733">
          <w:rPr>
            <w:rFonts w:ascii="Times New Roman" w:hAnsi="Times New Roman" w:cs="Times New Roman"/>
            <w:lang w:val="en-US"/>
          </w:rPr>
          <w:delText>the region</w:delText>
        </w:r>
      </w:del>
      <w:ins w:id="241" w:author="Alfa Arifia" w:date="2020-09-04T19:29:00Z">
        <w:r w:rsidR="006B1733">
          <w:rPr>
            <w:rFonts w:ascii="Times New Roman" w:hAnsi="Times New Roman" w:cs="Times New Roman"/>
            <w:lang w:val="en-US"/>
          </w:rPr>
          <w:t>said remote areas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. The development of internet access </w:t>
      </w:r>
      <w:del w:id="242" w:author="Alfa Arifia" w:date="2020-09-04T19:3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will </w:delText>
        </w:r>
      </w:del>
      <w:ins w:id="243" w:author="Alfa Arifia" w:date="2020-09-04T19:30:00Z">
        <w:r w:rsidR="006B1733">
          <w:rPr>
            <w:rFonts w:ascii="Times New Roman" w:hAnsi="Times New Roman" w:cs="Times New Roman"/>
            <w:lang w:val="en-US"/>
          </w:rPr>
          <w:t>can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be </w:t>
      </w:r>
      <w:del w:id="244" w:author="Alfa Arifia" w:date="2020-09-04T19:3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assisted </w:delText>
        </w:r>
      </w:del>
      <w:ins w:id="245" w:author="Alfa Arifia" w:date="2020-09-04T19:30:00Z">
        <w:r w:rsidR="006B1733">
          <w:rPr>
            <w:rFonts w:ascii="Times New Roman" w:hAnsi="Times New Roman" w:cs="Times New Roman"/>
            <w:lang w:val="en-US"/>
          </w:rPr>
          <w:t>supported</w:t>
        </w:r>
        <w:r w:rsidR="006B1733" w:rsidRPr="00232A63">
          <w:rPr>
            <w:rFonts w:ascii="Times New Roman" w:hAnsi="Times New Roman" w:cs="Times New Roman"/>
            <w:lang w:val="en-US"/>
          </w:rPr>
          <w:t xml:space="preserve"> 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by investors </w:t>
      </w:r>
      <w:ins w:id="246" w:author="Alfa Arifia" w:date="2020-09-04T19:31:00Z">
        <w:r w:rsidR="006B1733">
          <w:rPr>
            <w:rFonts w:ascii="Times New Roman" w:hAnsi="Times New Roman" w:cs="Times New Roman"/>
            <w:lang w:val="en-US"/>
          </w:rPr>
          <w:t>by</w:t>
        </w:r>
      </w:ins>
      <w:ins w:id="247" w:author="Alfa Arifia" w:date="2020-09-04T19:30:00Z">
        <w:r w:rsidR="006B1733">
          <w:rPr>
            <w:rFonts w:ascii="Times New Roman" w:hAnsi="Times New Roman" w:cs="Times New Roman"/>
            <w:lang w:val="en-US"/>
          </w:rPr>
          <w:t xml:space="preserve"> </w:t>
        </w:r>
      </w:ins>
      <w:del w:id="248" w:author="Alfa Arifia" w:date="2020-09-04T19:3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in the form of cooperation such as those who </w:delText>
        </w:r>
      </w:del>
      <w:r w:rsidR="00232A63" w:rsidRPr="00232A63">
        <w:rPr>
          <w:rFonts w:ascii="Times New Roman" w:hAnsi="Times New Roman" w:cs="Times New Roman"/>
          <w:lang w:val="en-US"/>
        </w:rPr>
        <w:t>provid</w:t>
      </w:r>
      <w:ins w:id="249" w:author="Alfa Arifia" w:date="2020-09-04T19:30:00Z">
        <w:r w:rsidR="006B1733">
          <w:rPr>
            <w:rFonts w:ascii="Times New Roman" w:hAnsi="Times New Roman" w:cs="Times New Roman"/>
            <w:lang w:val="en-US"/>
          </w:rPr>
          <w:t>ing</w:t>
        </w:r>
      </w:ins>
      <w:del w:id="250" w:author="Alfa Arifia" w:date="2020-09-04T19:30:00Z">
        <w:r w:rsidR="00232A63" w:rsidRPr="00232A63" w:rsidDel="006B1733">
          <w:rPr>
            <w:rFonts w:ascii="Times New Roman" w:hAnsi="Times New Roman" w:cs="Times New Roman"/>
            <w:lang w:val="en-US"/>
          </w:rPr>
          <w:delText>e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capital to the </w:t>
      </w:r>
      <w:del w:id="251" w:author="Alfa Arifia" w:date="2020-09-04T19:30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state </w:delText>
        </w:r>
      </w:del>
      <w:r w:rsidR="00232A63" w:rsidRPr="00232A63">
        <w:rPr>
          <w:rFonts w:ascii="Times New Roman" w:hAnsi="Times New Roman" w:cs="Times New Roman"/>
          <w:lang w:val="en-US"/>
        </w:rPr>
        <w:t>government</w:t>
      </w:r>
      <w:ins w:id="252" w:author="Alfa Arifia" w:date="2020-09-04T19:30:00Z">
        <w:r w:rsidR="006B1733">
          <w:rPr>
            <w:rFonts w:ascii="Times New Roman" w:hAnsi="Times New Roman" w:cs="Times New Roman"/>
            <w:lang w:val="en-US"/>
          </w:rPr>
          <w:t>.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253" w:author="Alfa Arifia" w:date="2020-09-04T19:31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and cooperation with the </w:delText>
        </w:r>
      </w:del>
      <w:ins w:id="254" w:author="Alfa Arifia" w:date="2020-09-04T19:31:00Z">
        <w:r w:rsidR="006B1733">
          <w:rPr>
            <w:rFonts w:ascii="Times New Roman" w:hAnsi="Times New Roman" w:cs="Times New Roman"/>
            <w:lang w:val="en-US"/>
          </w:rPr>
          <w:t>L</w:t>
        </w:r>
      </w:ins>
      <w:del w:id="255" w:author="Alfa Arifia" w:date="2020-09-04T19:31:00Z">
        <w:r w:rsidR="00232A63" w:rsidRPr="00232A63" w:rsidDel="006B1733">
          <w:rPr>
            <w:rFonts w:ascii="Times New Roman" w:hAnsi="Times New Roman" w:cs="Times New Roman"/>
            <w:lang w:val="en-US"/>
          </w:rPr>
          <w:delText>l</w:delText>
        </w:r>
      </w:del>
      <w:r w:rsidR="00232A63" w:rsidRPr="00232A63">
        <w:rPr>
          <w:rFonts w:ascii="Times New Roman" w:hAnsi="Times New Roman" w:cs="Times New Roman"/>
          <w:lang w:val="en-US"/>
        </w:rPr>
        <w:t>ocal communit</w:t>
      </w:r>
      <w:ins w:id="256" w:author="Alfa Arifia" w:date="2020-09-04T19:31:00Z">
        <w:r w:rsidR="006B1733">
          <w:rPr>
            <w:rFonts w:ascii="Times New Roman" w:hAnsi="Times New Roman" w:cs="Times New Roman"/>
            <w:lang w:val="en-US"/>
          </w:rPr>
          <w:t>ies</w:t>
        </w:r>
      </w:ins>
      <w:del w:id="257" w:author="Alfa Arifia" w:date="2020-09-04T19:31:00Z">
        <w:r w:rsidR="00232A63" w:rsidRPr="00232A63" w:rsidDel="006B1733">
          <w:rPr>
            <w:rFonts w:ascii="Times New Roman" w:hAnsi="Times New Roman" w:cs="Times New Roman"/>
            <w:lang w:val="en-US"/>
          </w:rPr>
          <w:delText>y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258" w:author="Alfa Arifia" w:date="2020-09-04T19:31:00Z">
        <w:r w:rsidR="00232A63" w:rsidRPr="00232A63" w:rsidDel="006B1733">
          <w:rPr>
            <w:rFonts w:ascii="Times New Roman" w:hAnsi="Times New Roman" w:cs="Times New Roman"/>
            <w:lang w:val="en-US"/>
          </w:rPr>
          <w:delText>as the group closest to the community</w:delText>
        </w:r>
      </w:del>
      <w:ins w:id="259" w:author="Alfa Arifia" w:date="2020-09-04T19:31:00Z">
        <w:r w:rsidR="006B1733">
          <w:rPr>
            <w:rFonts w:ascii="Times New Roman" w:hAnsi="Times New Roman" w:cs="Times New Roman"/>
            <w:lang w:val="en-US"/>
          </w:rPr>
          <w:t>can also help by</w:t>
        </w:r>
      </w:ins>
      <w:del w:id="260" w:author="Alfa Arifia" w:date="2020-09-04T19:31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 to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socializ</w:t>
      </w:r>
      <w:ins w:id="261" w:author="Alfa Arifia" w:date="2020-09-04T19:31:00Z">
        <w:r w:rsidR="006B1733">
          <w:rPr>
            <w:rFonts w:ascii="Times New Roman" w:hAnsi="Times New Roman" w:cs="Times New Roman"/>
            <w:lang w:val="en-US"/>
          </w:rPr>
          <w:t>ing</w:t>
        </w:r>
      </w:ins>
      <w:del w:id="262" w:author="Alfa Arifia" w:date="2020-09-04T19:31:00Z">
        <w:r w:rsidR="00232A63" w:rsidRPr="00232A63" w:rsidDel="006B1733">
          <w:rPr>
            <w:rFonts w:ascii="Times New Roman" w:hAnsi="Times New Roman" w:cs="Times New Roman"/>
            <w:lang w:val="en-US"/>
          </w:rPr>
          <w:delText>e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del w:id="263" w:author="Alfa Arifia" w:date="2020-09-04T19:31:00Z">
        <w:r w:rsidR="00232A63" w:rsidRPr="00232A63" w:rsidDel="006B1733">
          <w:rPr>
            <w:rFonts w:ascii="Times New Roman" w:hAnsi="Times New Roman" w:cs="Times New Roman"/>
            <w:lang w:val="en-US"/>
          </w:rPr>
          <w:delText>that currently an</w:delText>
        </w:r>
      </w:del>
      <w:ins w:id="264" w:author="Alfa Arifia" w:date="2020-09-04T19:31:00Z">
        <w:r w:rsidR="006B1733">
          <w:rPr>
            <w:rFonts w:ascii="Times New Roman" w:hAnsi="Times New Roman" w:cs="Times New Roman"/>
            <w:lang w:val="en-US"/>
          </w:rPr>
          <w:t>the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 </w:t>
      </w:r>
      <w:ins w:id="265" w:author="Alfa Arifia" w:date="2020-09-04T19:32:00Z">
        <w:r w:rsidR="006B1733">
          <w:rPr>
            <w:rFonts w:ascii="Times New Roman" w:hAnsi="Times New Roman" w:cs="Times New Roman"/>
            <w:lang w:val="en-US"/>
          </w:rPr>
          <w:t xml:space="preserve">establishment of </w:t>
        </w:r>
      </w:ins>
      <w:ins w:id="266" w:author="Alfa Arifia" w:date="2020-09-04T19:33:00Z">
        <w:r w:rsidR="006B1733">
          <w:rPr>
            <w:rFonts w:ascii="Times New Roman" w:hAnsi="Times New Roman" w:cs="Times New Roman"/>
            <w:lang w:val="en-US"/>
          </w:rPr>
          <w:t xml:space="preserve">an </w:t>
        </w:r>
      </w:ins>
      <w:r w:rsidR="00232A63" w:rsidRPr="00232A63">
        <w:rPr>
          <w:rFonts w:ascii="Times New Roman" w:hAnsi="Times New Roman" w:cs="Times New Roman"/>
          <w:lang w:val="en-US"/>
        </w:rPr>
        <w:t xml:space="preserve">internet </w:t>
      </w:r>
      <w:del w:id="267" w:author="Alfa Arifia" w:date="2020-09-04T19:32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access </w:delText>
        </w:r>
      </w:del>
      <w:r w:rsidR="00232A63" w:rsidRPr="00232A63">
        <w:rPr>
          <w:rFonts w:ascii="Times New Roman" w:hAnsi="Times New Roman" w:cs="Times New Roman"/>
          <w:lang w:val="en-US"/>
        </w:rPr>
        <w:t xml:space="preserve">network </w:t>
      </w:r>
      <w:del w:id="268" w:author="Alfa Arifia" w:date="2020-09-04T19:32:00Z">
        <w:r w:rsidR="00232A63" w:rsidRPr="00232A63" w:rsidDel="006B1733">
          <w:rPr>
            <w:rFonts w:ascii="Times New Roman" w:hAnsi="Times New Roman" w:cs="Times New Roman"/>
            <w:lang w:val="en-US"/>
          </w:rPr>
          <w:delText xml:space="preserve">is being built </w:delText>
        </w:r>
      </w:del>
      <w:ins w:id="269" w:author="Alfa Arifia" w:date="2020-09-04T19:32:00Z">
        <w:r w:rsidR="006B1733">
          <w:rPr>
            <w:rFonts w:ascii="Times New Roman" w:hAnsi="Times New Roman" w:cs="Times New Roman"/>
            <w:lang w:val="en-US"/>
          </w:rPr>
          <w:t>to society</w:t>
        </w:r>
      </w:ins>
      <w:del w:id="270" w:author="Alfa Arifia" w:date="2020-09-04T19:32:00Z">
        <w:r w:rsidR="00232A63" w:rsidRPr="00232A63" w:rsidDel="006B1733">
          <w:rPr>
            <w:rFonts w:ascii="Times New Roman" w:hAnsi="Times New Roman" w:cs="Times New Roman"/>
            <w:lang w:val="en-US"/>
          </w:rPr>
          <w:delText>for their better life quality</w:delText>
        </w:r>
      </w:del>
      <w:r w:rsidR="00232A63" w:rsidRPr="00232A63">
        <w:rPr>
          <w:rFonts w:ascii="Times New Roman" w:hAnsi="Times New Roman" w:cs="Times New Roman"/>
          <w:lang w:val="en-US"/>
        </w:rPr>
        <w:t>.</w:t>
      </w:r>
      <w:r w:rsidR="0032283D">
        <w:rPr>
          <w:rFonts w:ascii="Times New Roman" w:hAnsi="Times New Roman" w:cs="Times New Roman"/>
          <w:lang w:val="en-US"/>
        </w:rPr>
        <w:t xml:space="preserve"> </w:t>
      </w:r>
      <w:commentRangeEnd w:id="221"/>
      <w:r w:rsidR="006B1733">
        <w:rPr>
          <w:rStyle w:val="CommentReference"/>
        </w:rPr>
        <w:commentReference w:id="221"/>
      </w:r>
    </w:p>
    <w:p w14:paraId="5CA30E5C" w14:textId="2DE694AE" w:rsidR="00877E00" w:rsidRPr="00877E00" w:rsidRDefault="00001BF2" w:rsidP="00877E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77E00" w:rsidRPr="00877E00">
        <w:rPr>
          <w:rFonts w:ascii="Times New Roman" w:hAnsi="Times New Roman" w:cs="Times New Roman"/>
          <w:lang w:val="en-US"/>
        </w:rPr>
        <w:t xml:space="preserve">This </w:t>
      </w:r>
      <w:del w:id="271" w:author="Alfa Arifia" w:date="2020-09-04T19:33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indeed </w:delText>
        </w:r>
      </w:del>
      <w:r w:rsidR="00877E00" w:rsidRPr="00877E00">
        <w:rPr>
          <w:rFonts w:ascii="Times New Roman" w:hAnsi="Times New Roman" w:cs="Times New Roman"/>
          <w:lang w:val="en-US"/>
        </w:rPr>
        <w:t xml:space="preserve">requires seriousness in the process </w:t>
      </w:r>
      <w:del w:id="272" w:author="Alfa Arifia" w:date="2020-09-04T19:34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and </w:delText>
        </w:r>
      </w:del>
      <w:del w:id="273" w:author="Alfa Arifia" w:date="2020-09-04T19:33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requires </w:delText>
        </w:r>
      </w:del>
      <w:ins w:id="274" w:author="Alfa Arifia" w:date="2020-09-04T19:33:00Z">
        <w:r w:rsidR="006B1733">
          <w:rPr>
            <w:rFonts w:ascii="Times New Roman" w:hAnsi="Times New Roman" w:cs="Times New Roman"/>
            <w:lang w:val="en-US"/>
          </w:rPr>
          <w:t>that entails</w:t>
        </w:r>
        <w:r w:rsidR="006B1733" w:rsidRPr="00877E00">
          <w:rPr>
            <w:rFonts w:ascii="Times New Roman" w:hAnsi="Times New Roman" w:cs="Times New Roman"/>
            <w:lang w:val="en-US"/>
          </w:rPr>
          <w:t xml:space="preserve"> </w:t>
        </w:r>
      </w:ins>
      <w:r w:rsidR="00877E00" w:rsidRPr="00877E00">
        <w:rPr>
          <w:rFonts w:ascii="Times New Roman" w:hAnsi="Times New Roman" w:cs="Times New Roman"/>
          <w:lang w:val="en-US"/>
        </w:rPr>
        <w:t>an evaluation</w:t>
      </w:r>
      <w:ins w:id="275" w:author="Alfa Arifia" w:date="2020-09-04T19:35:00Z">
        <w:r w:rsidR="006B1733">
          <w:rPr>
            <w:rFonts w:ascii="Times New Roman" w:hAnsi="Times New Roman" w:cs="Times New Roman"/>
            <w:lang w:val="en-US"/>
          </w:rPr>
          <w:t>. This evaluation can be</w:t>
        </w:r>
      </w:ins>
      <w:r w:rsidR="00877E00" w:rsidRPr="00877E00">
        <w:rPr>
          <w:rFonts w:ascii="Times New Roman" w:hAnsi="Times New Roman" w:cs="Times New Roman"/>
          <w:lang w:val="en-US"/>
        </w:rPr>
        <w:t xml:space="preserve"> </w:t>
      </w:r>
      <w:del w:id="276" w:author="Alfa Arifia" w:date="2020-09-04T19:34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which is </w:delText>
        </w:r>
      </w:del>
      <w:r w:rsidR="00877E00" w:rsidRPr="00877E00">
        <w:rPr>
          <w:rFonts w:ascii="Times New Roman" w:hAnsi="Times New Roman" w:cs="Times New Roman"/>
          <w:lang w:val="en-US"/>
        </w:rPr>
        <w:t xml:space="preserve">held once a year </w:t>
      </w:r>
      <w:del w:id="277" w:author="Alfa Arifia" w:date="2020-09-04T19:34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in order </w:delText>
        </w:r>
      </w:del>
      <w:r w:rsidR="00877E00" w:rsidRPr="00877E00">
        <w:rPr>
          <w:rFonts w:ascii="Times New Roman" w:hAnsi="Times New Roman" w:cs="Times New Roman"/>
          <w:lang w:val="en-US"/>
        </w:rPr>
        <w:t xml:space="preserve">to review the </w:t>
      </w:r>
      <w:del w:id="278" w:author="Alfa Arifia" w:date="2020-09-04T19:35:00Z">
        <w:r w:rsidR="00877E00" w:rsidRPr="00877E00" w:rsidDel="006B1733">
          <w:rPr>
            <w:rFonts w:ascii="Times New Roman" w:hAnsi="Times New Roman" w:cs="Times New Roman"/>
            <w:lang w:val="en-US"/>
          </w:rPr>
          <w:delText>success or failure of what has been experienced</w:delText>
        </w:r>
      </w:del>
      <w:ins w:id="279" w:author="Alfa Arifia" w:date="2020-09-04T19:35:00Z">
        <w:r w:rsidR="006B1733">
          <w:rPr>
            <w:rFonts w:ascii="Times New Roman" w:hAnsi="Times New Roman" w:cs="Times New Roman"/>
            <w:lang w:val="en-US"/>
          </w:rPr>
          <w:t>performance</w:t>
        </w:r>
      </w:ins>
      <w:r w:rsidR="00877E00" w:rsidRPr="00877E00">
        <w:rPr>
          <w:rFonts w:ascii="Times New Roman" w:hAnsi="Times New Roman" w:cs="Times New Roman"/>
          <w:lang w:val="en-US"/>
        </w:rPr>
        <w:t xml:space="preserve">. Through evaluation, </w:t>
      </w:r>
      <w:del w:id="280" w:author="Alfa Arifia" w:date="2020-09-04T19:36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the </w:delText>
        </w:r>
      </w:del>
      <w:r w:rsidR="00877E00" w:rsidRPr="00877E00">
        <w:rPr>
          <w:rFonts w:ascii="Times New Roman" w:hAnsi="Times New Roman" w:cs="Times New Roman"/>
          <w:lang w:val="en-US"/>
        </w:rPr>
        <w:t>governmen</w:t>
      </w:r>
      <w:ins w:id="281" w:author="Alfa Arifia" w:date="2020-09-04T19:36:00Z">
        <w:r w:rsidR="006B1733">
          <w:rPr>
            <w:rFonts w:ascii="Times New Roman" w:hAnsi="Times New Roman" w:cs="Times New Roman"/>
            <w:lang w:val="en-US"/>
          </w:rPr>
          <w:t>ts</w:t>
        </w:r>
      </w:ins>
      <w:del w:id="282" w:author="Alfa Arifia" w:date="2020-09-04T19:36:00Z">
        <w:r w:rsidR="00877E00" w:rsidRPr="00877E00" w:rsidDel="006B1733">
          <w:rPr>
            <w:rFonts w:ascii="Times New Roman" w:hAnsi="Times New Roman" w:cs="Times New Roman"/>
            <w:lang w:val="en-US"/>
          </w:rPr>
          <w:delText>t</w:delText>
        </w:r>
      </w:del>
      <w:r w:rsidR="00877E00" w:rsidRPr="00877E00">
        <w:rPr>
          <w:rFonts w:ascii="Times New Roman" w:hAnsi="Times New Roman" w:cs="Times New Roman"/>
          <w:lang w:val="en-US"/>
        </w:rPr>
        <w:t xml:space="preserve"> as the organizer can learn whether</w:t>
      </w:r>
      <w:ins w:id="283" w:author="Alfa Arifia" w:date="2020-09-04T19:36:00Z">
        <w:r w:rsidR="006B1733">
          <w:rPr>
            <w:rFonts w:ascii="Times New Roman" w:hAnsi="Times New Roman" w:cs="Times New Roman"/>
            <w:lang w:val="en-US"/>
          </w:rPr>
          <w:t xml:space="preserve"> or not</w:t>
        </w:r>
      </w:ins>
      <w:r w:rsidR="00877E00" w:rsidRPr="00877E00">
        <w:rPr>
          <w:rFonts w:ascii="Times New Roman" w:hAnsi="Times New Roman" w:cs="Times New Roman"/>
          <w:lang w:val="en-US"/>
        </w:rPr>
        <w:t xml:space="preserve"> </w:t>
      </w:r>
      <w:r w:rsidR="00A26E9A" w:rsidRPr="00877E00">
        <w:rPr>
          <w:rFonts w:ascii="Times New Roman" w:hAnsi="Times New Roman" w:cs="Times New Roman"/>
          <w:lang w:val="en-US"/>
        </w:rPr>
        <w:t xml:space="preserve">they have succeeded in building </w:t>
      </w:r>
      <w:del w:id="284" w:author="Alfa Arifia" w:date="2020-09-04T19:35:00Z">
        <w:r w:rsidR="00A26E9A" w:rsidRPr="00877E00" w:rsidDel="006B1733">
          <w:rPr>
            <w:rFonts w:ascii="Times New Roman" w:hAnsi="Times New Roman" w:cs="Times New Roman"/>
            <w:lang w:val="en-US"/>
          </w:rPr>
          <w:delText xml:space="preserve">quality </w:delText>
        </w:r>
      </w:del>
      <w:r w:rsidR="00A26E9A" w:rsidRPr="00877E00">
        <w:rPr>
          <w:rFonts w:ascii="Times New Roman" w:hAnsi="Times New Roman" w:cs="Times New Roman"/>
          <w:lang w:val="en-US"/>
        </w:rPr>
        <w:t>education</w:t>
      </w:r>
      <w:ins w:id="285" w:author="Alfa Arifia" w:date="2020-09-04T19:35:00Z">
        <w:r w:rsidR="006B1733">
          <w:rPr>
            <w:rFonts w:ascii="Times New Roman" w:hAnsi="Times New Roman" w:cs="Times New Roman"/>
            <w:lang w:val="en-US"/>
          </w:rPr>
          <w:t xml:space="preserve"> of good quality</w:t>
        </w:r>
      </w:ins>
      <w:r w:rsidR="00A26E9A" w:rsidRPr="00877E00">
        <w:rPr>
          <w:rFonts w:ascii="Times New Roman" w:hAnsi="Times New Roman" w:cs="Times New Roman"/>
          <w:lang w:val="en-US"/>
        </w:rPr>
        <w:t xml:space="preserve"> </w:t>
      </w:r>
      <w:del w:id="286" w:author="Alfa Arifia" w:date="2020-09-04T19:36:00Z">
        <w:r w:rsidR="00A26E9A" w:rsidRPr="00877E00" w:rsidDel="006B1733">
          <w:rPr>
            <w:rFonts w:ascii="Times New Roman" w:hAnsi="Times New Roman" w:cs="Times New Roman"/>
            <w:lang w:val="en-US"/>
          </w:rPr>
          <w:delText xml:space="preserve">or not </w:delText>
        </w:r>
      </w:del>
      <w:r w:rsidR="00877E00" w:rsidRPr="00877E00">
        <w:rPr>
          <w:rFonts w:ascii="Times New Roman" w:hAnsi="Times New Roman" w:cs="Times New Roman"/>
          <w:lang w:val="en-US"/>
        </w:rPr>
        <w:t xml:space="preserve">during the past year. If </w:t>
      </w:r>
      <w:del w:id="287" w:author="Alfa Arifia" w:date="2020-09-04T19:36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this is </w:delText>
        </w:r>
      </w:del>
      <w:r w:rsidR="00877E00" w:rsidRPr="00877E00">
        <w:rPr>
          <w:rFonts w:ascii="Times New Roman" w:hAnsi="Times New Roman" w:cs="Times New Roman"/>
          <w:lang w:val="en-US"/>
        </w:rPr>
        <w:t xml:space="preserve">not achieved, </w:t>
      </w:r>
      <w:del w:id="288" w:author="Alfa Arifia" w:date="2020-09-04T19:36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the </w:delText>
        </w:r>
      </w:del>
      <w:r w:rsidR="00877E00" w:rsidRPr="00877E00">
        <w:rPr>
          <w:rFonts w:ascii="Times New Roman" w:hAnsi="Times New Roman" w:cs="Times New Roman"/>
          <w:lang w:val="en-US"/>
        </w:rPr>
        <w:t>government</w:t>
      </w:r>
      <w:ins w:id="289" w:author="Alfa Arifia" w:date="2020-09-04T19:36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="00877E00" w:rsidRPr="00877E00">
        <w:rPr>
          <w:rFonts w:ascii="Times New Roman" w:hAnsi="Times New Roman" w:cs="Times New Roman"/>
          <w:lang w:val="en-US"/>
        </w:rPr>
        <w:t xml:space="preserve"> must explore </w:t>
      </w:r>
      <w:del w:id="290" w:author="Alfa Arifia" w:date="2020-09-04T19:37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what </w:delText>
        </w:r>
      </w:del>
      <w:r w:rsidR="00877E00" w:rsidRPr="00877E00">
        <w:rPr>
          <w:rFonts w:ascii="Times New Roman" w:hAnsi="Times New Roman" w:cs="Times New Roman"/>
          <w:lang w:val="en-US"/>
        </w:rPr>
        <w:t>factors</w:t>
      </w:r>
      <w:ins w:id="291" w:author="Alfa Arifia" w:date="2020-09-04T19:37:00Z">
        <w:r w:rsidR="006B1733">
          <w:rPr>
            <w:rFonts w:ascii="Times New Roman" w:hAnsi="Times New Roman" w:cs="Times New Roman"/>
            <w:lang w:val="en-US"/>
          </w:rPr>
          <w:t xml:space="preserve"> that </w:t>
        </w:r>
      </w:ins>
      <w:del w:id="292" w:author="Alfa Arifia" w:date="2020-09-04T19:37:00Z">
        <w:r w:rsidR="00877E00" w:rsidRPr="00877E00" w:rsidDel="006B1733">
          <w:rPr>
            <w:rFonts w:ascii="Times New Roman" w:hAnsi="Times New Roman" w:cs="Times New Roman"/>
            <w:lang w:val="en-US"/>
          </w:rPr>
          <w:delText xml:space="preserve"> </w:delText>
        </w:r>
      </w:del>
      <w:r w:rsidR="00877E00" w:rsidRPr="00877E00">
        <w:rPr>
          <w:rFonts w:ascii="Times New Roman" w:hAnsi="Times New Roman" w:cs="Times New Roman"/>
          <w:lang w:val="en-US"/>
        </w:rPr>
        <w:t xml:space="preserve">have caused the failure. </w:t>
      </w:r>
      <w:ins w:id="293" w:author="Alfa Arifia" w:date="2020-09-04T19:37:00Z">
        <w:r w:rsidR="006B1733">
          <w:rPr>
            <w:rFonts w:ascii="Times New Roman" w:hAnsi="Times New Roman" w:cs="Times New Roman"/>
            <w:lang w:val="en-US"/>
          </w:rPr>
          <w:t>T</w:t>
        </w:r>
      </w:ins>
      <w:del w:id="294" w:author="Alfa Arifia" w:date="2020-09-04T19:37:00Z">
        <w:r w:rsidR="00877E00" w:rsidRPr="00877E00" w:rsidDel="006B1733">
          <w:rPr>
            <w:rFonts w:ascii="Times New Roman" w:hAnsi="Times New Roman" w:cs="Times New Roman"/>
            <w:lang w:val="en-US"/>
          </w:rPr>
          <w:delText>Ideally, t</w:delText>
        </w:r>
      </w:del>
      <w:r w:rsidR="00877E00" w:rsidRPr="00877E00">
        <w:rPr>
          <w:rFonts w:ascii="Times New Roman" w:hAnsi="Times New Roman" w:cs="Times New Roman"/>
          <w:lang w:val="en-US"/>
        </w:rPr>
        <w:t xml:space="preserve">he various factors </w:t>
      </w:r>
      <w:del w:id="295" w:author="Alfa Arifia" w:date="2020-09-04T19:37:00Z">
        <w:r w:rsidR="00877E00" w:rsidRPr="00877E00" w:rsidDel="006B1733">
          <w:rPr>
            <w:rFonts w:ascii="Times New Roman" w:hAnsi="Times New Roman" w:cs="Times New Roman"/>
            <w:lang w:val="en-US"/>
          </w:rPr>
          <w:delText>for failure are</w:delText>
        </w:r>
      </w:del>
      <w:ins w:id="296" w:author="Alfa Arifia" w:date="2020-09-04T19:37:00Z">
        <w:r w:rsidR="006B1733">
          <w:rPr>
            <w:rFonts w:ascii="Times New Roman" w:hAnsi="Times New Roman" w:cs="Times New Roman"/>
            <w:lang w:val="en-US"/>
          </w:rPr>
          <w:t>can be</w:t>
        </w:r>
      </w:ins>
      <w:r w:rsidR="00877E00" w:rsidRPr="00877E00">
        <w:rPr>
          <w:rFonts w:ascii="Times New Roman" w:hAnsi="Times New Roman" w:cs="Times New Roman"/>
          <w:lang w:val="en-US"/>
        </w:rPr>
        <w:t xml:space="preserve"> used as lessons for the government</w:t>
      </w:r>
      <w:del w:id="297" w:author="Alfa Arifia" w:date="2020-09-04T19:37:00Z">
        <w:r w:rsidR="00877E00" w:rsidRPr="00877E00" w:rsidDel="006B1733">
          <w:rPr>
            <w:rFonts w:ascii="Times New Roman" w:hAnsi="Times New Roman" w:cs="Times New Roman"/>
            <w:lang w:val="en-US"/>
          </w:rPr>
          <w:delText>,</w:delText>
        </w:r>
      </w:del>
      <w:r w:rsidR="00877E00" w:rsidRPr="00877E00">
        <w:rPr>
          <w:rFonts w:ascii="Times New Roman" w:hAnsi="Times New Roman" w:cs="Times New Roman"/>
          <w:lang w:val="en-US"/>
        </w:rPr>
        <w:t xml:space="preserve"> </w:t>
      </w:r>
      <w:del w:id="298" w:author="Alfa Arifia" w:date="2020-09-04T19:37:00Z">
        <w:r w:rsidR="00877E00" w:rsidRPr="00877E00" w:rsidDel="006B1733">
          <w:rPr>
            <w:rFonts w:ascii="Times New Roman" w:hAnsi="Times New Roman" w:cs="Times New Roman"/>
            <w:lang w:val="en-US"/>
          </w:rPr>
          <w:delText>what they must</w:delText>
        </w:r>
      </w:del>
      <w:ins w:id="299" w:author="Alfa Arifia" w:date="2020-09-04T19:37:00Z">
        <w:r w:rsidR="006B1733">
          <w:rPr>
            <w:rFonts w:ascii="Times New Roman" w:hAnsi="Times New Roman" w:cs="Times New Roman"/>
            <w:lang w:val="en-US"/>
          </w:rPr>
          <w:t>to</w:t>
        </w:r>
      </w:ins>
      <w:r w:rsidR="00877E00" w:rsidRPr="00877E00">
        <w:rPr>
          <w:rFonts w:ascii="Times New Roman" w:hAnsi="Times New Roman" w:cs="Times New Roman"/>
          <w:lang w:val="en-US"/>
        </w:rPr>
        <w:t xml:space="preserve"> improve </w:t>
      </w:r>
      <w:ins w:id="300" w:author="Alfa Arifia" w:date="2020-09-04T19:38:00Z">
        <w:r w:rsidR="006B1733">
          <w:rPr>
            <w:rFonts w:ascii="Times New Roman" w:hAnsi="Times New Roman" w:cs="Times New Roman"/>
            <w:lang w:val="en-US"/>
          </w:rPr>
          <w:t xml:space="preserve">their performance and </w:t>
        </w:r>
      </w:ins>
      <w:r w:rsidR="00877E00" w:rsidRPr="00877E00">
        <w:rPr>
          <w:rFonts w:ascii="Times New Roman" w:hAnsi="Times New Roman" w:cs="Times New Roman"/>
          <w:lang w:val="en-US"/>
        </w:rPr>
        <w:t>to achieve the desired quality of education.</w:t>
      </w:r>
    </w:p>
    <w:p w14:paraId="180F3A48" w14:textId="297B2A7B" w:rsidR="008129CC" w:rsidRDefault="00877E00" w:rsidP="006B1733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  <w:pPrChange w:id="301" w:author="Alfa Arifia" w:date="2020-09-04T19:37:00Z">
          <w:pPr>
            <w:spacing w:line="360" w:lineRule="auto"/>
            <w:jc w:val="both"/>
          </w:pPr>
        </w:pPrChange>
      </w:pPr>
      <w:r w:rsidRPr="00877E00">
        <w:rPr>
          <w:rFonts w:ascii="Times New Roman" w:hAnsi="Times New Roman" w:cs="Times New Roman"/>
          <w:lang w:val="en-US"/>
        </w:rPr>
        <w:t>In the end, we can conclude that education</w:t>
      </w:r>
      <w:ins w:id="302" w:author="Alfa Arifia" w:date="2020-09-04T19:39:00Z">
        <w:r w:rsidR="006B1733">
          <w:rPr>
            <w:rFonts w:ascii="Times New Roman" w:hAnsi="Times New Roman" w:cs="Times New Roman"/>
            <w:lang w:val="en-US"/>
          </w:rPr>
          <w:t>, especially</w:t>
        </w:r>
      </w:ins>
      <w:r w:rsidRPr="00877E00">
        <w:rPr>
          <w:rFonts w:ascii="Times New Roman" w:hAnsi="Times New Roman" w:cs="Times New Roman"/>
          <w:lang w:val="en-US"/>
        </w:rPr>
        <w:t xml:space="preserve"> in </w:t>
      </w:r>
      <w:del w:id="303" w:author="Alfa Arifia" w:date="2020-09-04T19:38:00Z">
        <w:r w:rsidRPr="00877E00" w:rsidDel="006B1733">
          <w:rPr>
            <w:rFonts w:ascii="Times New Roman" w:hAnsi="Times New Roman" w:cs="Times New Roman"/>
            <w:lang w:val="en-US"/>
          </w:rPr>
          <w:delText xml:space="preserve">this </w:delText>
        </w:r>
      </w:del>
      <w:ins w:id="304" w:author="Alfa Arifia" w:date="2020-09-04T19:38:00Z">
        <w:r w:rsidR="006B1733">
          <w:rPr>
            <w:rFonts w:ascii="Times New Roman" w:hAnsi="Times New Roman" w:cs="Times New Roman"/>
            <w:lang w:val="en-US"/>
          </w:rPr>
          <w:t>the middle of this</w:t>
        </w:r>
        <w:r w:rsidR="006B1733" w:rsidRPr="00877E00">
          <w:rPr>
            <w:rFonts w:ascii="Times New Roman" w:hAnsi="Times New Roman" w:cs="Times New Roman"/>
            <w:lang w:val="en-US"/>
          </w:rPr>
          <w:t xml:space="preserve"> </w:t>
        </w:r>
      </w:ins>
      <w:r w:rsidRPr="00877E00">
        <w:rPr>
          <w:rFonts w:ascii="Times New Roman" w:hAnsi="Times New Roman" w:cs="Times New Roman"/>
          <w:lang w:val="en-US"/>
        </w:rPr>
        <w:t>pandemic</w:t>
      </w:r>
      <w:ins w:id="305" w:author="Alfa Arifia" w:date="2020-09-04T19:39:00Z">
        <w:r w:rsidR="006B1733">
          <w:rPr>
            <w:rFonts w:ascii="Times New Roman" w:hAnsi="Times New Roman" w:cs="Times New Roman"/>
            <w:lang w:val="en-US"/>
          </w:rPr>
          <w:t>,</w:t>
        </w:r>
      </w:ins>
      <w:r w:rsidRPr="00877E00">
        <w:rPr>
          <w:rFonts w:ascii="Times New Roman" w:hAnsi="Times New Roman" w:cs="Times New Roman"/>
          <w:lang w:val="en-US"/>
        </w:rPr>
        <w:t xml:space="preserve"> </w:t>
      </w:r>
      <w:del w:id="306" w:author="Alfa Arifia" w:date="2020-09-04T19:39:00Z">
        <w:r w:rsidRPr="00877E00" w:rsidDel="006B1733">
          <w:rPr>
            <w:rFonts w:ascii="Times New Roman" w:hAnsi="Times New Roman" w:cs="Times New Roman"/>
            <w:lang w:val="en-US"/>
          </w:rPr>
          <w:delText xml:space="preserve">period </w:delText>
        </w:r>
      </w:del>
      <w:r w:rsidRPr="00877E00">
        <w:rPr>
          <w:rFonts w:ascii="Times New Roman" w:hAnsi="Times New Roman" w:cs="Times New Roman"/>
          <w:lang w:val="en-US"/>
        </w:rPr>
        <w:t xml:space="preserve">should not </w:t>
      </w:r>
      <w:del w:id="307" w:author="Alfa Arifia" w:date="2020-09-04T19:39:00Z">
        <w:r w:rsidRPr="00877E00" w:rsidDel="006B1733">
          <w:rPr>
            <w:rFonts w:ascii="Times New Roman" w:hAnsi="Times New Roman" w:cs="Times New Roman"/>
            <w:lang w:val="en-US"/>
          </w:rPr>
          <w:delText xml:space="preserve">only </w:delText>
        </w:r>
      </w:del>
      <w:r w:rsidRPr="00877E00">
        <w:rPr>
          <w:rFonts w:ascii="Times New Roman" w:hAnsi="Times New Roman" w:cs="Times New Roman"/>
          <w:lang w:val="en-US"/>
        </w:rPr>
        <w:t xml:space="preserve">be </w:t>
      </w:r>
      <w:ins w:id="308" w:author="Alfa Arifia" w:date="2020-09-04T19:39:00Z">
        <w:r w:rsidR="006B1733">
          <w:rPr>
            <w:rFonts w:ascii="Times New Roman" w:hAnsi="Times New Roman" w:cs="Times New Roman"/>
            <w:lang w:val="en-US"/>
          </w:rPr>
          <w:t xml:space="preserve">accessed only </w:t>
        </w:r>
      </w:ins>
      <w:del w:id="309" w:author="Alfa Arifia" w:date="2020-09-04T19:39:00Z">
        <w:r w:rsidRPr="00877E00" w:rsidDel="006B1733">
          <w:rPr>
            <w:rFonts w:ascii="Times New Roman" w:hAnsi="Times New Roman" w:cs="Times New Roman"/>
            <w:lang w:val="en-US"/>
          </w:rPr>
          <w:delText xml:space="preserve">enjoyed </w:delText>
        </w:r>
      </w:del>
      <w:r w:rsidRPr="00877E00">
        <w:rPr>
          <w:rFonts w:ascii="Times New Roman" w:hAnsi="Times New Roman" w:cs="Times New Roman"/>
          <w:lang w:val="en-US"/>
        </w:rPr>
        <w:t>by those who are financially able</w:t>
      </w:r>
      <w:del w:id="310" w:author="Alfa Arifia" w:date="2020-09-04T19:39:00Z">
        <w:r w:rsidRPr="00877E00" w:rsidDel="006B1733">
          <w:rPr>
            <w:rFonts w:ascii="Times New Roman" w:hAnsi="Times New Roman" w:cs="Times New Roman"/>
            <w:lang w:val="en-US"/>
          </w:rPr>
          <w:delText xml:space="preserve"> and access only</w:delText>
        </w:r>
      </w:del>
      <w:ins w:id="311" w:author="Alfa Arifia" w:date="2020-09-04T19:39:00Z">
        <w:r w:rsidR="006B1733">
          <w:rPr>
            <w:rFonts w:ascii="Times New Roman" w:hAnsi="Times New Roman" w:cs="Times New Roman"/>
            <w:lang w:val="en-US"/>
          </w:rPr>
          <w:t>.</w:t>
        </w:r>
      </w:ins>
      <w:del w:id="312" w:author="Alfa Arifia" w:date="2020-09-04T19:39:00Z">
        <w:r w:rsidRPr="00877E00" w:rsidDel="006B1733">
          <w:rPr>
            <w:rFonts w:ascii="Times New Roman" w:hAnsi="Times New Roman" w:cs="Times New Roman"/>
            <w:lang w:val="en-US"/>
          </w:rPr>
          <w:delText>,</w:delText>
        </w:r>
      </w:del>
      <w:r w:rsidRPr="00877E00">
        <w:rPr>
          <w:rFonts w:ascii="Times New Roman" w:hAnsi="Times New Roman" w:cs="Times New Roman"/>
          <w:lang w:val="en-US"/>
        </w:rPr>
        <w:t xml:space="preserve"> </w:t>
      </w:r>
      <w:del w:id="313" w:author="Alfa Arifia" w:date="2020-09-04T19:39:00Z">
        <w:r w:rsidRPr="00877E00" w:rsidDel="006B1733">
          <w:rPr>
            <w:rFonts w:ascii="Times New Roman" w:hAnsi="Times New Roman" w:cs="Times New Roman"/>
            <w:lang w:val="en-US"/>
          </w:rPr>
          <w:delText>but t</w:delText>
        </w:r>
      </w:del>
      <w:del w:id="314" w:author="Alfa Arifia" w:date="2020-09-04T19:40:00Z">
        <w:r w:rsidRPr="00877E00" w:rsidDel="006B1733">
          <w:rPr>
            <w:rFonts w:ascii="Times New Roman" w:hAnsi="Times New Roman" w:cs="Times New Roman"/>
            <w:lang w:val="en-US"/>
          </w:rPr>
          <w:delText xml:space="preserve">here must be </w:delText>
        </w:r>
        <w:r w:rsidR="00A26E9A" w:rsidDel="006B1733">
          <w:rPr>
            <w:rFonts w:ascii="Times New Roman" w:hAnsi="Times New Roman" w:cs="Times New Roman"/>
            <w:lang w:val="en-US"/>
          </w:rPr>
          <w:delText>awareness</w:delText>
        </w:r>
        <w:r w:rsidRPr="00877E00" w:rsidDel="006B1733">
          <w:rPr>
            <w:rFonts w:ascii="Times New Roman" w:hAnsi="Times New Roman" w:cs="Times New Roman"/>
            <w:lang w:val="en-US"/>
          </w:rPr>
          <w:delText xml:space="preserve"> from </w:delText>
        </w:r>
      </w:del>
      <w:ins w:id="315" w:author="Alfa Arifia" w:date="2020-09-04T19:40:00Z">
        <w:r w:rsidR="006B1733">
          <w:rPr>
            <w:rFonts w:ascii="Times New Roman" w:hAnsi="Times New Roman" w:cs="Times New Roman"/>
            <w:lang w:val="en-US"/>
          </w:rPr>
          <w:t>The g</w:t>
        </w:r>
      </w:ins>
      <w:del w:id="316" w:author="Alfa Arifia" w:date="2020-09-04T19:40:00Z">
        <w:r w:rsidRPr="00877E00" w:rsidDel="006B1733">
          <w:rPr>
            <w:rFonts w:ascii="Times New Roman" w:hAnsi="Times New Roman" w:cs="Times New Roman"/>
            <w:lang w:val="en-US"/>
          </w:rPr>
          <w:delText>the g</w:delText>
        </w:r>
      </w:del>
      <w:r w:rsidRPr="00877E00">
        <w:rPr>
          <w:rFonts w:ascii="Times New Roman" w:hAnsi="Times New Roman" w:cs="Times New Roman"/>
          <w:lang w:val="en-US"/>
        </w:rPr>
        <w:t xml:space="preserve">overnments of each country </w:t>
      </w:r>
      <w:del w:id="317" w:author="Alfa Arifia" w:date="2020-09-04T19:40:00Z">
        <w:r w:rsidRPr="00877E00" w:rsidDel="006B1733">
          <w:rPr>
            <w:rFonts w:ascii="Times New Roman" w:hAnsi="Times New Roman" w:cs="Times New Roman"/>
            <w:lang w:val="en-US"/>
          </w:rPr>
          <w:delText>to act to</w:delText>
        </w:r>
      </w:del>
      <w:ins w:id="318" w:author="Alfa Arifia" w:date="2020-09-04T19:40:00Z">
        <w:r w:rsidR="006B1733">
          <w:rPr>
            <w:rFonts w:ascii="Times New Roman" w:hAnsi="Times New Roman" w:cs="Times New Roman"/>
            <w:lang w:val="en-US"/>
          </w:rPr>
          <w:t>must</w:t>
        </w:r>
      </w:ins>
      <w:r w:rsidRPr="00877E00">
        <w:rPr>
          <w:rFonts w:ascii="Times New Roman" w:hAnsi="Times New Roman" w:cs="Times New Roman"/>
          <w:lang w:val="en-US"/>
        </w:rPr>
        <w:t xml:space="preserve"> </w:t>
      </w:r>
      <w:del w:id="319" w:author="Alfa Arifia" w:date="2020-09-04T19:40:00Z">
        <w:r w:rsidRPr="00877E00" w:rsidDel="006B1733">
          <w:rPr>
            <w:rFonts w:ascii="Times New Roman" w:hAnsi="Times New Roman" w:cs="Times New Roman"/>
            <w:lang w:val="en-US"/>
          </w:rPr>
          <w:delText xml:space="preserve">provide </w:delText>
        </w:r>
      </w:del>
      <w:ins w:id="320" w:author="Alfa Arifia" w:date="2020-09-04T19:40:00Z">
        <w:r w:rsidR="006B1733">
          <w:rPr>
            <w:rFonts w:ascii="Times New Roman" w:hAnsi="Times New Roman" w:cs="Times New Roman"/>
            <w:lang w:val="en-US"/>
          </w:rPr>
          <w:t>do</w:t>
        </w:r>
        <w:r w:rsidR="006B1733" w:rsidRPr="00877E00">
          <w:rPr>
            <w:rFonts w:ascii="Times New Roman" w:hAnsi="Times New Roman" w:cs="Times New Roman"/>
            <w:lang w:val="en-US"/>
          </w:rPr>
          <w:t xml:space="preserve"> </w:t>
        </w:r>
      </w:ins>
      <w:r w:rsidRPr="00877E00">
        <w:rPr>
          <w:rFonts w:ascii="Times New Roman" w:hAnsi="Times New Roman" w:cs="Times New Roman"/>
          <w:lang w:val="en-US"/>
        </w:rPr>
        <w:t xml:space="preserve">the best for their people. The solution that the </w:t>
      </w:r>
      <w:del w:id="321" w:author="Alfa Arifia" w:date="2020-09-04T19:40:00Z">
        <w:r w:rsidRPr="00877E00" w:rsidDel="006B1733">
          <w:rPr>
            <w:rFonts w:ascii="Times New Roman" w:hAnsi="Times New Roman" w:cs="Times New Roman"/>
            <w:lang w:val="en-US"/>
          </w:rPr>
          <w:delText xml:space="preserve">writer </w:delText>
        </w:r>
      </w:del>
      <w:ins w:id="322" w:author="Alfa Arifia" w:date="2020-09-04T19:40:00Z">
        <w:r w:rsidR="006B1733">
          <w:rPr>
            <w:rFonts w:ascii="Times New Roman" w:hAnsi="Times New Roman" w:cs="Times New Roman"/>
            <w:lang w:val="en-US"/>
          </w:rPr>
          <w:t>author</w:t>
        </w:r>
        <w:r w:rsidR="006B1733" w:rsidRPr="00877E00">
          <w:rPr>
            <w:rFonts w:ascii="Times New Roman" w:hAnsi="Times New Roman" w:cs="Times New Roman"/>
            <w:lang w:val="en-US"/>
          </w:rPr>
          <w:t xml:space="preserve"> </w:t>
        </w:r>
      </w:ins>
      <w:r w:rsidRPr="00877E00">
        <w:rPr>
          <w:rFonts w:ascii="Times New Roman" w:hAnsi="Times New Roman" w:cs="Times New Roman"/>
          <w:lang w:val="en-US"/>
        </w:rPr>
        <w:t xml:space="preserve">offers is </w:t>
      </w:r>
      <w:ins w:id="323" w:author="Alfa Arifia" w:date="2020-09-04T19:40:00Z">
        <w:r w:rsidR="006B1733">
          <w:rPr>
            <w:rFonts w:ascii="Times New Roman" w:hAnsi="Times New Roman" w:cs="Times New Roman"/>
            <w:lang w:val="en-US"/>
          </w:rPr>
          <w:t>g</w:t>
        </w:r>
      </w:ins>
      <w:ins w:id="324" w:author="Alfa Arifia" w:date="2020-09-04T19:41:00Z">
        <w:r w:rsidR="006B1733">
          <w:rPr>
            <w:rFonts w:ascii="Times New Roman" w:hAnsi="Times New Roman" w:cs="Times New Roman"/>
            <w:lang w:val="en-US"/>
          </w:rPr>
          <w:t xml:space="preserve">uaranteed to </w:t>
        </w:r>
        <w:r w:rsidR="006B1733">
          <w:rPr>
            <w:rFonts w:ascii="Times New Roman" w:hAnsi="Times New Roman" w:cs="Times New Roman"/>
            <w:lang w:val="en-US"/>
          </w:rPr>
          <w:lastRenderedPageBreak/>
          <w:t xml:space="preserve">be </w:t>
        </w:r>
      </w:ins>
      <w:r w:rsidRPr="00877E00">
        <w:rPr>
          <w:rFonts w:ascii="Times New Roman" w:hAnsi="Times New Roman" w:cs="Times New Roman"/>
          <w:lang w:val="en-US"/>
        </w:rPr>
        <w:t xml:space="preserve">effective because it </w:t>
      </w:r>
      <w:del w:id="325" w:author="Alfa Arifia" w:date="2020-09-04T19:41:00Z">
        <w:r w:rsidRPr="00877E00" w:rsidDel="006B1733">
          <w:rPr>
            <w:rFonts w:ascii="Times New Roman" w:hAnsi="Times New Roman" w:cs="Times New Roman"/>
            <w:lang w:val="en-US"/>
          </w:rPr>
          <w:delText xml:space="preserve">technically makes </w:delText>
        </w:r>
      </w:del>
      <w:ins w:id="326" w:author="Alfa Arifia" w:date="2020-09-04T19:41:00Z">
        <w:r w:rsidR="006B1733">
          <w:rPr>
            <w:rFonts w:ascii="Times New Roman" w:hAnsi="Times New Roman" w:cs="Times New Roman"/>
            <w:lang w:val="en-US"/>
          </w:rPr>
          <w:t>allows students</w:t>
        </w:r>
      </w:ins>
      <w:del w:id="327" w:author="Alfa Arifia" w:date="2020-09-04T19:41:00Z">
        <w:r w:rsidRPr="00877E00" w:rsidDel="006B1733">
          <w:rPr>
            <w:rFonts w:ascii="Times New Roman" w:hAnsi="Times New Roman" w:cs="Times New Roman"/>
            <w:lang w:val="en-US"/>
          </w:rPr>
          <w:delText xml:space="preserve">students </w:delText>
        </w:r>
      </w:del>
      <w:ins w:id="328" w:author="Alfa Arifia" w:date="2020-09-04T19:41:00Z">
        <w:r w:rsidR="006B1733">
          <w:rPr>
            <w:rFonts w:ascii="Times New Roman" w:hAnsi="Times New Roman" w:cs="Times New Roman"/>
            <w:lang w:val="en-US"/>
          </w:rPr>
          <w:t xml:space="preserve"> to </w:t>
        </w:r>
      </w:ins>
      <w:r w:rsidRPr="00877E00">
        <w:rPr>
          <w:rFonts w:ascii="Times New Roman" w:hAnsi="Times New Roman" w:cs="Times New Roman"/>
          <w:lang w:val="en-US"/>
        </w:rPr>
        <w:t xml:space="preserve">learn without being </w:t>
      </w:r>
      <w:del w:id="329" w:author="Alfa Arifia" w:date="2020-09-04T19:41:00Z">
        <w:r w:rsidRPr="00877E00" w:rsidDel="006B1733">
          <w:rPr>
            <w:rFonts w:ascii="Times New Roman" w:hAnsi="Times New Roman" w:cs="Times New Roman"/>
            <w:lang w:val="en-US"/>
          </w:rPr>
          <w:delText>disturbed by the limitations of their capital</w:delText>
        </w:r>
      </w:del>
      <w:ins w:id="330" w:author="Alfa Arifia" w:date="2020-09-04T19:41:00Z">
        <w:r w:rsidR="006B1733">
          <w:rPr>
            <w:rFonts w:ascii="Times New Roman" w:hAnsi="Times New Roman" w:cs="Times New Roman"/>
            <w:lang w:val="en-US"/>
          </w:rPr>
          <w:t>limited by their social class or financial capability</w:t>
        </w:r>
      </w:ins>
      <w:r w:rsidRPr="00877E00">
        <w:rPr>
          <w:rFonts w:ascii="Times New Roman" w:hAnsi="Times New Roman" w:cs="Times New Roman"/>
          <w:lang w:val="en-US"/>
        </w:rPr>
        <w:t xml:space="preserve">, </w:t>
      </w:r>
      <w:commentRangeStart w:id="331"/>
      <w:r w:rsidRPr="00877E00">
        <w:rPr>
          <w:rFonts w:ascii="Times New Roman" w:hAnsi="Times New Roman" w:cs="Times New Roman"/>
          <w:lang w:val="en-US"/>
        </w:rPr>
        <w:t>coupled with the development of internet access to prepare for long-term development</w:t>
      </w:r>
      <w:commentRangeEnd w:id="331"/>
      <w:r w:rsidR="006B1733">
        <w:rPr>
          <w:rStyle w:val="CommentReference"/>
        </w:rPr>
        <w:commentReference w:id="331"/>
      </w:r>
      <w:r w:rsidRPr="00877E00">
        <w:rPr>
          <w:rFonts w:ascii="Times New Roman" w:hAnsi="Times New Roman" w:cs="Times New Roman"/>
          <w:lang w:val="en-US"/>
        </w:rPr>
        <w:t xml:space="preserve">. </w:t>
      </w:r>
      <w:del w:id="332" w:author="Alfa Arifia" w:date="2020-09-04T19:42:00Z">
        <w:r w:rsidRPr="00877E00" w:rsidDel="006B1733">
          <w:rPr>
            <w:rFonts w:ascii="Times New Roman" w:hAnsi="Times New Roman" w:cs="Times New Roman"/>
            <w:lang w:val="en-US"/>
          </w:rPr>
          <w:delText>In controlling it as a global citizen, the</w:delText>
        </w:r>
      </w:del>
      <w:ins w:id="333" w:author="Alfa Arifia" w:date="2020-09-04T19:42:00Z">
        <w:r w:rsidR="006B1733">
          <w:rPr>
            <w:rFonts w:ascii="Times New Roman" w:hAnsi="Times New Roman" w:cs="Times New Roman"/>
            <w:lang w:val="en-US"/>
          </w:rPr>
          <w:t>The</w:t>
        </w:r>
      </w:ins>
      <w:r w:rsidRPr="00877E00">
        <w:rPr>
          <w:rFonts w:ascii="Times New Roman" w:hAnsi="Times New Roman" w:cs="Times New Roman"/>
          <w:lang w:val="en-US"/>
        </w:rPr>
        <w:t xml:space="preserve"> UN is responsible for bringing </w:t>
      </w:r>
      <w:del w:id="334" w:author="Alfa Arifia" w:date="2020-09-04T19:42:00Z">
        <w:r w:rsidRPr="00877E00" w:rsidDel="006B1733">
          <w:rPr>
            <w:rFonts w:ascii="Times New Roman" w:hAnsi="Times New Roman" w:cs="Times New Roman"/>
            <w:lang w:val="en-US"/>
          </w:rPr>
          <w:delText xml:space="preserve">together </w:delText>
        </w:r>
      </w:del>
      <w:r w:rsidRPr="00877E00">
        <w:rPr>
          <w:rFonts w:ascii="Times New Roman" w:hAnsi="Times New Roman" w:cs="Times New Roman"/>
          <w:lang w:val="en-US"/>
        </w:rPr>
        <w:t xml:space="preserve">countries </w:t>
      </w:r>
      <w:ins w:id="335" w:author="Alfa Arifia" w:date="2020-09-04T19:43:00Z">
        <w:r w:rsidR="006B1733">
          <w:rPr>
            <w:rFonts w:ascii="Times New Roman" w:hAnsi="Times New Roman" w:cs="Times New Roman"/>
            <w:lang w:val="en-US"/>
          </w:rPr>
          <w:t xml:space="preserve">together </w:t>
        </w:r>
      </w:ins>
      <w:r w:rsidRPr="00877E00">
        <w:rPr>
          <w:rFonts w:ascii="Times New Roman" w:hAnsi="Times New Roman" w:cs="Times New Roman"/>
          <w:lang w:val="en-US"/>
        </w:rPr>
        <w:t xml:space="preserve">to take a stance </w:t>
      </w:r>
      <w:del w:id="336" w:author="Alfa Arifia" w:date="2020-09-04T19:43:00Z">
        <w:r w:rsidRPr="00877E00" w:rsidDel="006B1733">
          <w:rPr>
            <w:rFonts w:ascii="Times New Roman" w:hAnsi="Times New Roman" w:cs="Times New Roman"/>
            <w:lang w:val="en-US"/>
          </w:rPr>
          <w:delText xml:space="preserve">of assistance </w:delText>
        </w:r>
      </w:del>
      <w:r w:rsidRPr="00877E00">
        <w:rPr>
          <w:rFonts w:ascii="Times New Roman" w:hAnsi="Times New Roman" w:cs="Times New Roman"/>
          <w:lang w:val="en-US"/>
        </w:rPr>
        <w:t xml:space="preserve">and </w:t>
      </w:r>
      <w:del w:id="337" w:author="Alfa Arifia" w:date="2020-09-04T19:43:00Z">
        <w:r w:rsidRPr="00877E00" w:rsidDel="006B1733">
          <w:rPr>
            <w:rFonts w:ascii="Times New Roman" w:hAnsi="Times New Roman" w:cs="Times New Roman"/>
            <w:lang w:val="en-US"/>
          </w:rPr>
          <w:delText xml:space="preserve">recommending </w:delText>
        </w:r>
      </w:del>
      <w:ins w:id="338" w:author="Alfa Arifia" w:date="2020-09-04T19:43:00Z">
        <w:r w:rsidR="006B1733">
          <w:rPr>
            <w:rFonts w:ascii="Times New Roman" w:hAnsi="Times New Roman" w:cs="Times New Roman"/>
            <w:lang w:val="en-US"/>
          </w:rPr>
          <w:t>to recommend</w:t>
        </w:r>
        <w:r w:rsidR="006B1733" w:rsidRPr="00877E00">
          <w:rPr>
            <w:rFonts w:ascii="Times New Roman" w:hAnsi="Times New Roman" w:cs="Times New Roman"/>
            <w:lang w:val="en-US"/>
          </w:rPr>
          <w:t xml:space="preserve"> </w:t>
        </w:r>
      </w:ins>
      <w:r w:rsidRPr="00877E00">
        <w:rPr>
          <w:rFonts w:ascii="Times New Roman" w:hAnsi="Times New Roman" w:cs="Times New Roman"/>
          <w:lang w:val="en-US"/>
        </w:rPr>
        <w:t xml:space="preserve">developed countries to provide </w:t>
      </w:r>
      <w:del w:id="339" w:author="Alfa Arifia" w:date="2020-09-04T19:43:00Z">
        <w:r w:rsidRPr="00877E00" w:rsidDel="006B1733">
          <w:rPr>
            <w:rFonts w:ascii="Times New Roman" w:hAnsi="Times New Roman" w:cs="Times New Roman"/>
            <w:lang w:val="en-US"/>
          </w:rPr>
          <w:delText>capital assistance</w:delText>
        </w:r>
      </w:del>
      <w:ins w:id="340" w:author="Alfa Arifia" w:date="2020-09-04T19:43:00Z">
        <w:r w:rsidR="006B1733">
          <w:rPr>
            <w:rFonts w:ascii="Times New Roman" w:hAnsi="Times New Roman" w:cs="Times New Roman"/>
            <w:lang w:val="en-US"/>
          </w:rPr>
          <w:t>aid</w:t>
        </w:r>
      </w:ins>
      <w:ins w:id="341" w:author="Alfa Arifia" w:date="2020-09-04T19:44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Pr="00877E00">
        <w:rPr>
          <w:rFonts w:ascii="Times New Roman" w:hAnsi="Times New Roman" w:cs="Times New Roman"/>
          <w:lang w:val="en-US"/>
        </w:rPr>
        <w:t xml:space="preserve"> to countries in need. Concrete action</w:t>
      </w:r>
      <w:ins w:id="342" w:author="Alfa Arifia" w:date="2020-09-04T19:44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Pr="00877E00">
        <w:rPr>
          <w:rFonts w:ascii="Times New Roman" w:hAnsi="Times New Roman" w:cs="Times New Roman"/>
          <w:lang w:val="en-US"/>
        </w:rPr>
        <w:t xml:space="preserve"> and evaluation</w:t>
      </w:r>
      <w:ins w:id="343" w:author="Alfa Arifia" w:date="2020-09-04T19:44:00Z">
        <w:r w:rsidR="006B1733">
          <w:rPr>
            <w:rFonts w:ascii="Times New Roman" w:hAnsi="Times New Roman" w:cs="Times New Roman"/>
            <w:lang w:val="en-US"/>
          </w:rPr>
          <w:t>s</w:t>
        </w:r>
      </w:ins>
      <w:r w:rsidRPr="00877E00">
        <w:rPr>
          <w:rFonts w:ascii="Times New Roman" w:hAnsi="Times New Roman" w:cs="Times New Roman"/>
          <w:lang w:val="en-US"/>
        </w:rPr>
        <w:t xml:space="preserve"> must be carried out </w:t>
      </w:r>
      <w:del w:id="344" w:author="Alfa Arifia" w:date="2020-09-04T19:42:00Z">
        <w:r w:rsidRPr="00877E00" w:rsidDel="006B1733">
          <w:rPr>
            <w:rFonts w:ascii="Times New Roman" w:hAnsi="Times New Roman" w:cs="Times New Roman"/>
            <w:lang w:val="en-US"/>
          </w:rPr>
          <w:delText>in a sustainable manner</w:delText>
        </w:r>
      </w:del>
      <w:ins w:id="345" w:author="Alfa Arifia" w:date="2020-09-04T19:42:00Z">
        <w:r w:rsidR="006B1733">
          <w:rPr>
            <w:rFonts w:ascii="Times New Roman" w:hAnsi="Times New Roman" w:cs="Times New Roman"/>
            <w:lang w:val="en-US"/>
          </w:rPr>
          <w:t>sustainably</w:t>
        </w:r>
      </w:ins>
      <w:r w:rsidRPr="00877E00">
        <w:rPr>
          <w:rFonts w:ascii="Times New Roman" w:hAnsi="Times New Roman" w:cs="Times New Roman"/>
          <w:lang w:val="en-US"/>
        </w:rPr>
        <w:t xml:space="preserve"> to improve the quality of education in this difficult time.</w:t>
      </w:r>
    </w:p>
    <w:p w14:paraId="6E029428" w14:textId="73FAC2BB" w:rsidR="00A26E9A" w:rsidRDefault="00A26E9A" w:rsidP="00877E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60D780A" w14:textId="1B0B97DC" w:rsidR="00A26E9A" w:rsidRPr="005C7562" w:rsidRDefault="00A26E9A" w:rsidP="00877E0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C7562">
        <w:rPr>
          <w:rFonts w:ascii="Times New Roman" w:hAnsi="Times New Roman" w:cs="Times New Roman"/>
          <w:b/>
          <w:bCs/>
          <w:lang w:val="en-US"/>
        </w:rPr>
        <w:t>BIBLIOGRAPHY</w:t>
      </w:r>
    </w:p>
    <w:p w14:paraId="3ECA75E0" w14:textId="75197E28" w:rsidR="00A26E9A" w:rsidRPr="005C7562" w:rsidRDefault="00A26E9A" w:rsidP="005C756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color w:val="000000" w:themeColor="text1"/>
          <w:lang w:val="en-US"/>
        </w:rPr>
      </w:pP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United Nations for Development Programme. (2016). </w:t>
      </w:r>
      <w:r w:rsidRPr="005C7562"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w:t>Goal 4: Quality Education.</w:t>
      </w: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 The Dialogue. Retri</w:t>
      </w:r>
      <w:ins w:id="346" w:author="Alfa Arifia" w:date="2020-09-04T19:44:00Z">
        <w:r w:rsidR="006B1733">
          <w:rPr>
            <w:rFonts w:ascii="Times New Roman" w:hAnsi="Times New Roman" w:cs="Times New Roman"/>
            <w:noProof/>
            <w:color w:val="000000" w:themeColor="text1"/>
            <w:lang w:val="en-US"/>
          </w:rPr>
          <w:t>e</w:t>
        </w:r>
      </w:ins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ved by </w:t>
      </w:r>
      <w:hyperlink r:id="rId8" w:history="1">
        <w:r w:rsidRPr="005C7562">
          <w:rPr>
            <w:rStyle w:val="Hyperlink"/>
            <w:rFonts w:ascii="Times New Roman" w:hAnsi="Times New Roman" w:cs="Times New Roman"/>
            <w:noProof/>
            <w:color w:val="000000" w:themeColor="text1"/>
            <w:u w:val="none"/>
            <w:lang w:val="en-US"/>
          </w:rPr>
          <w:t>https://www.undp.org/content/undp/en/home/sustainable-development-goals/goal-4-quality-education.html</w:t>
        </w:r>
      </w:hyperlink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>, on September 3</w:t>
      </w:r>
      <w:r w:rsidRPr="005C7562">
        <w:rPr>
          <w:rFonts w:ascii="Times New Roman" w:hAnsi="Times New Roman" w:cs="Times New Roman"/>
          <w:noProof/>
          <w:color w:val="000000" w:themeColor="text1"/>
          <w:vertAlign w:val="superscript"/>
          <w:lang w:val="en-US"/>
        </w:rPr>
        <w:t>rd</w:t>
      </w: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 2020</w:t>
      </w:r>
    </w:p>
    <w:p w14:paraId="7818E1F2" w14:textId="06BEFE34" w:rsidR="00A26E9A" w:rsidRPr="005C7562" w:rsidRDefault="00A26E9A" w:rsidP="005C756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color w:val="000000" w:themeColor="text1"/>
          <w:lang w:val="en-US"/>
        </w:rPr>
      </w:pP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United Nations. (2020). </w:t>
      </w:r>
      <w:r w:rsidRPr="005C7562"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w:t>Policy Brief: Education during Covid-19 and Beyond</w:t>
      </w: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>. Retri</w:t>
      </w:r>
      <w:ins w:id="347" w:author="Alfa Arifia" w:date="2020-09-04T19:44:00Z">
        <w:r w:rsidR="006B1733">
          <w:rPr>
            <w:rFonts w:ascii="Times New Roman" w:hAnsi="Times New Roman" w:cs="Times New Roman"/>
            <w:noProof/>
            <w:color w:val="000000" w:themeColor="text1"/>
            <w:lang w:val="en-US"/>
          </w:rPr>
          <w:t>e</w:t>
        </w:r>
      </w:ins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ved by https://www.un.org/development/desa/dspd/wp-content/uploads/sites/22/2020/08/sg_policy_brief_covid-19_and_education_august_2020.pdf, </w:t>
      </w:r>
      <w:r w:rsidR="005C7562" w:rsidRPr="005C7562">
        <w:rPr>
          <w:rFonts w:ascii="Times New Roman" w:hAnsi="Times New Roman" w:cs="Times New Roman"/>
          <w:noProof/>
          <w:color w:val="000000" w:themeColor="text1"/>
          <w:lang w:val="en-US"/>
        </w:rPr>
        <w:t>on</w:t>
      </w: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 September 2</w:t>
      </w:r>
      <w:r w:rsidRPr="005C7562">
        <w:rPr>
          <w:rFonts w:ascii="Times New Roman" w:hAnsi="Times New Roman" w:cs="Times New Roman"/>
          <w:noProof/>
          <w:color w:val="000000" w:themeColor="text1"/>
          <w:vertAlign w:val="superscript"/>
          <w:lang w:val="en-US"/>
        </w:rPr>
        <w:t>nd</w:t>
      </w: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 2020</w:t>
      </w:r>
    </w:p>
    <w:p w14:paraId="26CD89C5" w14:textId="6E09BDB0" w:rsidR="00A26E9A" w:rsidRPr="005C7562" w:rsidRDefault="00A26E9A" w:rsidP="005C756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University of Oxford. (2017). </w:t>
      </w:r>
      <w:r w:rsidR="005C7562" w:rsidRPr="005C7562"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w:t>Our World in Data: Internet</w:t>
      </w: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. </w:t>
      </w:r>
      <w:r w:rsidR="005C7562" w:rsidRPr="005C7562">
        <w:rPr>
          <w:rFonts w:ascii="Times New Roman" w:hAnsi="Times New Roman" w:cs="Times New Roman"/>
          <w:noProof/>
          <w:color w:val="000000" w:themeColor="text1"/>
          <w:lang w:val="en-US"/>
        </w:rPr>
        <w:t>Retri</w:t>
      </w:r>
      <w:ins w:id="348" w:author="Alfa Arifia" w:date="2020-09-04T19:44:00Z">
        <w:r w:rsidR="006B1733">
          <w:rPr>
            <w:rFonts w:ascii="Times New Roman" w:hAnsi="Times New Roman" w:cs="Times New Roman"/>
            <w:noProof/>
            <w:color w:val="000000" w:themeColor="text1"/>
            <w:lang w:val="en-US"/>
          </w:rPr>
          <w:t>e</w:t>
        </w:r>
      </w:ins>
      <w:r w:rsidR="005C7562" w:rsidRPr="005C7562">
        <w:rPr>
          <w:rFonts w:ascii="Times New Roman" w:hAnsi="Times New Roman" w:cs="Times New Roman"/>
          <w:noProof/>
          <w:color w:val="000000" w:themeColor="text1"/>
          <w:lang w:val="en-US"/>
        </w:rPr>
        <w:t>ved by</w:t>
      </w: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 </w:t>
      </w:r>
      <w:r w:rsidR="005C7562" w:rsidRPr="005C7562">
        <w:rPr>
          <w:rFonts w:ascii="Times New Roman" w:hAnsi="Times New Roman" w:cs="Times New Roman"/>
          <w:color w:val="000000" w:themeColor="text1"/>
        </w:rPr>
        <w:t>https://ourworldindata.org/internet</w:t>
      </w:r>
      <w:r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, </w:t>
      </w:r>
      <w:r w:rsidR="005C7562" w:rsidRPr="005C7562">
        <w:rPr>
          <w:rFonts w:ascii="Times New Roman" w:hAnsi="Times New Roman" w:cs="Times New Roman"/>
          <w:noProof/>
          <w:color w:val="000000" w:themeColor="text1"/>
          <w:lang w:val="en-US"/>
        </w:rPr>
        <w:t>on September 2</w:t>
      </w:r>
      <w:r w:rsidR="005C7562" w:rsidRPr="005C7562">
        <w:rPr>
          <w:rFonts w:ascii="Times New Roman" w:hAnsi="Times New Roman" w:cs="Times New Roman"/>
          <w:noProof/>
          <w:color w:val="000000" w:themeColor="text1"/>
          <w:vertAlign w:val="superscript"/>
          <w:lang w:val="en-US"/>
        </w:rPr>
        <w:t>nd</w:t>
      </w:r>
      <w:r w:rsidR="005C7562" w:rsidRPr="005C7562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 2020</w:t>
      </w:r>
    </w:p>
    <w:sectPr w:rsidR="00A26E9A" w:rsidRPr="005C7562" w:rsidSect="004E66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3" w:author="Alfa Arifia" w:date="2020-09-04T19:23:00Z" w:initials="AA">
    <w:p w14:paraId="64C1E246" w14:textId="11A19580" w:rsidR="006B1733" w:rsidRDefault="006B1733">
      <w:pPr>
        <w:pStyle w:val="CommentText"/>
      </w:pPr>
      <w:r>
        <w:rPr>
          <w:rStyle w:val="CommentReference"/>
        </w:rPr>
        <w:annotationRef/>
      </w:r>
      <w:proofErr w:type="spellStart"/>
      <w:r>
        <w:t>Jujur</w:t>
      </w:r>
      <w:proofErr w:type="spellEnd"/>
      <w:r>
        <w:t xml:space="preserve"> </w:t>
      </w:r>
      <w:proofErr w:type="spellStart"/>
      <w:r>
        <w:t>gue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ngerti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konteksnya</w:t>
      </w:r>
      <w:proofErr w:type="spellEnd"/>
      <w:r>
        <w:t>.</w:t>
      </w:r>
    </w:p>
  </w:comment>
  <w:comment w:id="221" w:author="Alfa Arifia" w:date="2020-09-04T19:24:00Z" w:initials="AA">
    <w:p w14:paraId="26A51DE7" w14:textId="5032BF20" w:rsidR="006B1733" w:rsidRDefault="006B1733">
      <w:pPr>
        <w:pStyle w:val="CommentText"/>
      </w:pPr>
      <w:r>
        <w:rPr>
          <w:rStyle w:val="CommentReference"/>
        </w:rPr>
        <w:annotationRef/>
      </w:r>
      <w:proofErr w:type="spellStart"/>
      <w:r>
        <w:t>Menurut</w:t>
      </w:r>
      <w:proofErr w:type="spellEnd"/>
      <w:r>
        <w:t xml:space="preserve"> </w:t>
      </w:r>
      <w:proofErr w:type="spellStart"/>
      <w:r>
        <w:t>gue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di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nyambung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ngomongin</w:t>
      </w:r>
      <w:proofErr w:type="spellEnd"/>
      <w:r>
        <w:t xml:space="preserve"> UN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dan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ngomongin</w:t>
      </w:r>
      <w:proofErr w:type="spellEnd"/>
      <w:r>
        <w:t xml:space="preserve"> remote areas dan uneven education.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</w:comment>
  <w:comment w:id="331" w:author="Alfa Arifia" w:date="2020-09-04T19:42:00Z" w:initials="AA">
    <w:p w14:paraId="1866A75C" w14:textId="668DAE85" w:rsidR="006B1733" w:rsidRDefault="006B1733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gue</w:t>
      </w:r>
      <w:proofErr w:type="spellEnd"/>
      <w:r>
        <w:t xml:space="preserve"> juga </w:t>
      </w:r>
      <w:proofErr w:type="spellStart"/>
      <w:r>
        <w:t>ga</w:t>
      </w:r>
      <w:proofErr w:type="spellEnd"/>
      <w:r>
        <w:t xml:space="preserve"> </w:t>
      </w:r>
      <w:proofErr w:type="spellStart"/>
      <w:r>
        <w:t>ngerti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dan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sinih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E246" w15:done="0"/>
  <w15:commentEx w15:paraId="26A51DE7" w15:done="0"/>
  <w15:commentEx w15:paraId="1866A7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D1294" w16cex:dateUtc="2020-09-04T12:23:00Z"/>
  <w16cex:commentExtensible w16cex:durableId="22FD12FD" w16cex:dateUtc="2020-09-04T12:24:00Z"/>
  <w16cex:commentExtensible w16cex:durableId="22FD170C" w16cex:dateUtc="2020-09-04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E246" w16cid:durableId="22FD1294"/>
  <w16cid:commentId w16cid:paraId="26A51DE7" w16cid:durableId="22FD12FD"/>
  <w16cid:commentId w16cid:paraId="1866A75C" w16cid:durableId="22FD17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fa Arifia">
    <w15:presenceInfo w15:providerId="Windows Live" w15:userId="3ca3d6f00faa50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98"/>
    <w:rsid w:val="00001BF2"/>
    <w:rsid w:val="00030DCF"/>
    <w:rsid w:val="00136902"/>
    <w:rsid w:val="0017063C"/>
    <w:rsid w:val="001E7F1B"/>
    <w:rsid w:val="00232A63"/>
    <w:rsid w:val="002655B9"/>
    <w:rsid w:val="0032283D"/>
    <w:rsid w:val="00393316"/>
    <w:rsid w:val="0046559F"/>
    <w:rsid w:val="00472511"/>
    <w:rsid w:val="004E66DA"/>
    <w:rsid w:val="0050257A"/>
    <w:rsid w:val="00540B98"/>
    <w:rsid w:val="00556AAE"/>
    <w:rsid w:val="00582E99"/>
    <w:rsid w:val="005A4F52"/>
    <w:rsid w:val="005C40C6"/>
    <w:rsid w:val="005C7562"/>
    <w:rsid w:val="00662796"/>
    <w:rsid w:val="006B1733"/>
    <w:rsid w:val="006B2F91"/>
    <w:rsid w:val="0074496E"/>
    <w:rsid w:val="00767E96"/>
    <w:rsid w:val="007F6492"/>
    <w:rsid w:val="0081223A"/>
    <w:rsid w:val="008129CC"/>
    <w:rsid w:val="00837D21"/>
    <w:rsid w:val="00876E9F"/>
    <w:rsid w:val="00877E00"/>
    <w:rsid w:val="00A167A1"/>
    <w:rsid w:val="00A26E9A"/>
    <w:rsid w:val="00A47E57"/>
    <w:rsid w:val="00A93682"/>
    <w:rsid w:val="00B32CE3"/>
    <w:rsid w:val="00BB5076"/>
    <w:rsid w:val="00C24443"/>
    <w:rsid w:val="00C57573"/>
    <w:rsid w:val="00DD3C16"/>
    <w:rsid w:val="00DD7F9A"/>
    <w:rsid w:val="00DF3BF8"/>
    <w:rsid w:val="00E05F49"/>
    <w:rsid w:val="00E3392A"/>
    <w:rsid w:val="00EF1F01"/>
    <w:rsid w:val="00F16419"/>
    <w:rsid w:val="00F45289"/>
    <w:rsid w:val="00F8197C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A7AC"/>
  <w15:chartTrackingRefBased/>
  <w15:docId w15:val="{5D425FFD-84A5-644B-A28B-D3AE16E0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56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3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B1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7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7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7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dp.org/content/undp/en/home/sustainable-development-goals/goal-4-quality-education.html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Lenina</dc:creator>
  <cp:keywords/>
  <dc:description/>
  <cp:lastModifiedBy>Alfa Arifia</cp:lastModifiedBy>
  <cp:revision>5</cp:revision>
  <dcterms:created xsi:type="dcterms:W3CDTF">2020-09-04T08:44:00Z</dcterms:created>
  <dcterms:modified xsi:type="dcterms:W3CDTF">2020-09-04T12:45:00Z</dcterms:modified>
</cp:coreProperties>
</file>