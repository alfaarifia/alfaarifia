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2576" w14:textId="046C0C2B" w:rsidR="00B1230C" w:rsidRDefault="00B1230C" w:rsidP="00B1230C">
      <w:r>
        <w:rPr>
          <w:lang w:val="en-US"/>
        </w:rPr>
        <w:t xml:space="preserve">Dear Prof. Koen </w:t>
      </w:r>
      <w:proofErr w:type="spellStart"/>
      <w:r w:rsidRPr="00B1230C">
        <w:t>Inghelbrecht</w:t>
      </w:r>
      <w:proofErr w:type="spellEnd"/>
    </w:p>
    <w:p w14:paraId="401B8BBD" w14:textId="7BCC9B63" w:rsidR="00B1230C" w:rsidRDefault="00B1230C" w:rsidP="00B1230C"/>
    <w:p w14:paraId="73721AF9" w14:textId="3A74FC7D" w:rsidR="00B1230C" w:rsidRDefault="00B1230C" w:rsidP="00B1230C">
      <w:pPr>
        <w:jc w:val="both"/>
      </w:pPr>
      <w:del w:id="0" w:author="Alfa Arifia" w:date="2020-08-07T17:06:00Z">
        <w:r w:rsidDel="00C46AB1">
          <w:delText xml:space="preserve">First of all, I would like to introduce myself. </w:delText>
        </w:r>
      </w:del>
      <w:r>
        <w:t xml:space="preserve">My name is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Santoso</w:t>
      </w:r>
      <w:proofErr w:type="spellEnd"/>
      <w:r>
        <w:t xml:space="preserve">. I am a lecturer at </w:t>
      </w:r>
      <w:r w:rsidR="00C46AB1">
        <w:t xml:space="preserve">the </w:t>
      </w:r>
      <w:r>
        <w:t xml:space="preserve">Department of Economics, Faculty of Economics and Business, </w:t>
      </w:r>
      <w:del w:id="1" w:author="Alfa Arifia" w:date="2020-08-07T17:06:00Z">
        <w:r w:rsidDel="00C46AB1">
          <w:delText>Padjadjaran University</w:delText>
        </w:r>
      </w:del>
      <w:proofErr w:type="spellStart"/>
      <w:ins w:id="2" w:author="Alfa Arifia" w:date="2020-08-07T17:06:00Z">
        <w:r w:rsidR="00C46AB1">
          <w:t>Univer</w:t>
        </w:r>
      </w:ins>
      <w:ins w:id="3" w:author="Alfa Arifia" w:date="2020-08-07T17:07:00Z">
        <w:r w:rsidR="00C46AB1">
          <w:t>sitas</w:t>
        </w:r>
        <w:proofErr w:type="spellEnd"/>
        <w:r w:rsidR="00C46AB1">
          <w:t xml:space="preserve"> </w:t>
        </w:r>
        <w:proofErr w:type="spellStart"/>
        <w:r w:rsidR="00C46AB1">
          <w:t>Padjadjaran</w:t>
        </w:r>
      </w:ins>
      <w:proofErr w:type="spellEnd"/>
      <w:r>
        <w:t xml:space="preserve">, Indonesia. My </w:t>
      </w:r>
      <w:del w:id="4" w:author="Alfa Arifia" w:date="2020-08-07T17:07:00Z">
        <w:r w:rsidDel="00C46AB1">
          <w:delText xml:space="preserve">major </w:delText>
        </w:r>
      </w:del>
      <w:ins w:id="5" w:author="Alfa Arifia" w:date="2020-08-07T17:07:00Z">
        <w:r w:rsidR="00C46AB1">
          <w:t>main</w:t>
        </w:r>
        <w:r w:rsidR="00C46AB1">
          <w:t xml:space="preserve"> </w:t>
        </w:r>
      </w:ins>
      <w:r>
        <w:t xml:space="preserve">area of research and teaching </w:t>
      </w:r>
      <w:del w:id="6" w:author="Alfa Arifia" w:date="2020-08-07T17:08:00Z">
        <w:r w:rsidDel="00C46AB1">
          <w:delText>is on</w:delText>
        </w:r>
      </w:del>
      <w:ins w:id="7" w:author="Alfa Arifia" w:date="2020-08-07T17:08:00Z">
        <w:r w:rsidR="00C46AB1">
          <w:t>range from</w:t>
        </w:r>
      </w:ins>
      <w:r>
        <w:t xml:space="preserve"> Monetary Economics, Financial Economics</w:t>
      </w:r>
      <w:r w:rsidR="00C46AB1">
        <w:t>,</w:t>
      </w:r>
      <w:r>
        <w:t xml:space="preserve"> </w:t>
      </w:r>
      <w:del w:id="8" w:author="Alfa Arifia" w:date="2020-08-07T17:08:00Z">
        <w:r w:rsidDel="00C46AB1">
          <w:delText xml:space="preserve">and </w:delText>
        </w:r>
      </w:del>
      <w:ins w:id="9" w:author="Alfa Arifia" w:date="2020-08-07T17:08:00Z">
        <w:r w:rsidR="00C46AB1">
          <w:t>to</w:t>
        </w:r>
        <w:r w:rsidR="00C46AB1">
          <w:t xml:space="preserve"> </w:t>
        </w:r>
      </w:ins>
      <w:r>
        <w:t xml:space="preserve">Banking. </w:t>
      </w:r>
    </w:p>
    <w:p w14:paraId="7BA09A27" w14:textId="5B46D349" w:rsidR="00B1230C" w:rsidRDefault="00B1230C" w:rsidP="00B1230C">
      <w:pPr>
        <w:jc w:val="both"/>
      </w:pPr>
    </w:p>
    <w:p w14:paraId="21BF69AE" w14:textId="64D0B32A" w:rsidR="00E7569B" w:rsidRDefault="00B1230C" w:rsidP="00E7569B">
      <w:pPr>
        <w:jc w:val="both"/>
      </w:pPr>
      <w:r>
        <w:t xml:space="preserve">I am interested in </w:t>
      </w:r>
      <w:r w:rsidR="00E7569B">
        <w:t>the vacancy of Doctoral Fellow</w:t>
      </w:r>
      <w:ins w:id="10" w:author="Alfa Arifia" w:date="2020-08-07T17:08:00Z">
        <w:r w:rsidR="00C46AB1">
          <w:t>ship</w:t>
        </w:r>
      </w:ins>
      <w:r w:rsidR="00E7569B">
        <w:t xml:space="preserve"> (Ph</w:t>
      </w:r>
      <w:r w:rsidR="00C46AB1">
        <w:t>.D.</w:t>
      </w:r>
      <w:r w:rsidR="00E7569B">
        <w:t xml:space="preserve"> Program) in Economics</w:t>
      </w:r>
      <w:r>
        <w:t xml:space="preserve"> </w:t>
      </w:r>
      <w:r w:rsidR="00E7569B">
        <w:t>at Ghent University</w:t>
      </w:r>
      <w:ins w:id="11" w:author="Alfa Arifia" w:date="2020-08-07T17:09:00Z">
        <w:r w:rsidR="00C46AB1">
          <w:t>,</w:t>
        </w:r>
      </w:ins>
      <w:r w:rsidR="00E7569B">
        <w:t xml:space="preserve"> Department of </w:t>
      </w:r>
      <w:proofErr w:type="gramStart"/>
      <w:r w:rsidR="00E7569B">
        <w:t>Economics,  on</w:t>
      </w:r>
      <w:proofErr w:type="gramEnd"/>
      <w:r w:rsidR="00E7569B">
        <w:t xml:space="preserve"> the program of “</w:t>
      </w:r>
      <w:r w:rsidR="00E7569B" w:rsidRPr="00E7569B">
        <w:t>optimization of the pension savings portfolio</w:t>
      </w:r>
      <w:r w:rsidR="00E7569B">
        <w:t xml:space="preserve">”. </w:t>
      </w:r>
      <w:ins w:id="12" w:author="Alfa Arifia" w:date="2020-08-07T17:09:00Z">
        <w:r w:rsidR="00C46AB1">
          <w:t>I am interested in the topic because it is relat</w:t>
        </w:r>
      </w:ins>
      <w:ins w:id="13" w:author="Alfa Arifia" w:date="2020-08-07T17:10:00Z">
        <w:r w:rsidR="00C46AB1">
          <w:t>ed to my field of study.</w:t>
        </w:r>
      </w:ins>
      <w:del w:id="14" w:author="Alfa Arifia" w:date="2020-08-07T17:10:00Z">
        <w:r w:rsidR="00E7569B" w:rsidDel="00C46AB1">
          <w:delText xml:space="preserve">This is </w:delText>
        </w:r>
        <w:r w:rsidR="00006757" w:rsidDel="00C46AB1">
          <w:delText xml:space="preserve">a </w:delText>
        </w:r>
        <w:r w:rsidR="00E7569B" w:rsidDel="00C46AB1">
          <w:delText xml:space="preserve">very interesting topic for me and it is also related </w:delText>
        </w:r>
        <w:r w:rsidR="00C46AB1" w:rsidDel="00C46AB1">
          <w:delText>to</w:delText>
        </w:r>
        <w:r w:rsidR="00E7569B" w:rsidDel="00C46AB1">
          <w:delText xml:space="preserve"> my subject.</w:delText>
        </w:r>
      </w:del>
      <w:r w:rsidR="00E7569B">
        <w:t xml:space="preserve"> </w:t>
      </w:r>
      <w:ins w:id="15" w:author="Alfa Arifia" w:date="2020-08-07T17:13:00Z">
        <w:r w:rsidR="00C46AB1" w:rsidRPr="00C46AB1">
          <w:t xml:space="preserve">Although I have no experience in research on a topic similar to that of the program, I do have some research on </w:t>
        </w:r>
      </w:ins>
      <w:ins w:id="16" w:author="Alfa Arifia" w:date="2020-08-07T17:22:00Z">
        <w:r w:rsidR="00C46AB1">
          <w:t>finance</w:t>
        </w:r>
      </w:ins>
      <w:ins w:id="17" w:author="Alfa Arifia" w:date="2020-08-07T17:13:00Z">
        <w:r w:rsidR="00C46AB1" w:rsidRPr="00C46AB1">
          <w:t xml:space="preserve"> and banking</w:t>
        </w:r>
      </w:ins>
      <w:del w:id="18" w:author="Alfa Arifia" w:date="2020-08-07T17:11:00Z">
        <w:r w:rsidR="00E7569B" w:rsidDel="00C46AB1">
          <w:delText xml:space="preserve">Even </w:delText>
        </w:r>
      </w:del>
      <w:del w:id="19" w:author="Alfa Arifia" w:date="2020-08-07T17:13:00Z">
        <w:r w:rsidR="00E7569B" w:rsidDel="00C46AB1">
          <w:delText>though I do not have an</w:delText>
        </w:r>
        <w:r w:rsidR="0097070F" w:rsidDel="00C46AB1">
          <w:delText>y</w:delText>
        </w:r>
        <w:r w:rsidR="00E7569B" w:rsidDel="00C46AB1">
          <w:delText xml:space="preserve"> experience </w:delText>
        </w:r>
        <w:r w:rsidR="00C46AB1" w:rsidDel="00C46AB1">
          <w:delText>i</w:delText>
        </w:r>
        <w:r w:rsidR="00E7569B" w:rsidDel="00C46AB1">
          <w:delText xml:space="preserve">n research </w:delText>
        </w:r>
        <w:r w:rsidR="00C46AB1" w:rsidDel="00C46AB1">
          <w:delText>o</w:delText>
        </w:r>
        <w:r w:rsidR="00E7569B" w:rsidDel="00C46AB1">
          <w:delText xml:space="preserve">n </w:delText>
        </w:r>
        <w:r w:rsidR="00C46AB1" w:rsidDel="00C46AB1">
          <w:delText>a</w:delText>
        </w:r>
        <w:r w:rsidR="0097070F" w:rsidDel="00C46AB1">
          <w:delText xml:space="preserve"> </w:delText>
        </w:r>
        <w:r w:rsidR="00E7569B" w:rsidDel="00C46AB1">
          <w:delText>similar topic with the program, however, I have research in the area of financial economics</w:delText>
        </w:r>
        <w:r w:rsidR="007731C0" w:rsidDel="00C46AB1">
          <w:delText xml:space="preserve"> and banking</w:delText>
        </w:r>
      </w:del>
      <w:r w:rsidR="00E7569B">
        <w:t xml:space="preserve">. My latest research </w:t>
      </w:r>
      <w:del w:id="20" w:author="Alfa Arifia" w:date="2020-08-07T17:14:00Z">
        <w:r w:rsidR="00E7569B" w:rsidDel="00C46AB1">
          <w:delText xml:space="preserve">is </w:delText>
        </w:r>
      </w:del>
      <w:ins w:id="21" w:author="Alfa Arifia" w:date="2020-08-07T17:14:00Z">
        <w:r w:rsidR="00C46AB1">
          <w:t>talks about</w:t>
        </w:r>
        <w:r w:rsidR="00C46AB1">
          <w:t xml:space="preserve"> </w:t>
        </w:r>
      </w:ins>
      <w:r w:rsidR="00E7569B">
        <w:t xml:space="preserve">the </w:t>
      </w:r>
      <w:r w:rsidR="001327BC">
        <w:t xml:space="preserve">impact of </w:t>
      </w:r>
      <w:r w:rsidR="00C46AB1">
        <w:t>Covid</w:t>
      </w:r>
      <w:r w:rsidR="001327BC">
        <w:t xml:space="preserve">-19 and its policy responds </w:t>
      </w:r>
      <w:r w:rsidR="00C46AB1">
        <w:t>to</w:t>
      </w:r>
      <w:r w:rsidR="001327BC">
        <w:t xml:space="preserve"> the global financial sector</w:t>
      </w:r>
      <w:r w:rsidR="00C46AB1">
        <w:t>'</w:t>
      </w:r>
      <w:r w:rsidR="001327BC">
        <w:t xml:space="preserve">s performance. </w:t>
      </w:r>
      <w:del w:id="22" w:author="Alfa Arifia" w:date="2020-08-07T17:14:00Z">
        <w:r w:rsidR="001327BC" w:rsidDel="00C46AB1">
          <w:delText>Also, currently</w:delText>
        </w:r>
        <w:r w:rsidR="00C46AB1" w:rsidDel="00C46AB1">
          <w:delText>,</w:delText>
        </w:r>
        <w:r w:rsidR="001327BC" w:rsidDel="00C46AB1">
          <w:delText xml:space="preserve"> </w:delText>
        </w:r>
      </w:del>
      <w:r w:rsidR="001327BC">
        <w:t>I am</w:t>
      </w:r>
      <w:ins w:id="23" w:author="Alfa Arifia" w:date="2020-08-07T17:14:00Z">
        <w:r w:rsidR="00C46AB1">
          <w:t xml:space="preserve"> currently</w:t>
        </w:r>
      </w:ins>
      <w:r w:rsidR="001327BC">
        <w:t xml:space="preserve"> working on </w:t>
      </w:r>
      <w:ins w:id="24" w:author="Alfa Arifia" w:date="2020-08-07T17:16:00Z">
        <w:r w:rsidR="00C46AB1">
          <w:t>a</w:t>
        </w:r>
      </w:ins>
      <w:del w:id="25" w:author="Alfa Arifia" w:date="2020-08-07T17:16:00Z">
        <w:r w:rsidR="001327BC" w:rsidDel="00C46AB1">
          <w:delText>the</w:delText>
        </w:r>
      </w:del>
      <w:ins w:id="26" w:author="Alfa Arifia" w:date="2020-08-07T17:16:00Z">
        <w:r w:rsidR="00C46AB1">
          <w:t xml:space="preserve"> </w:t>
        </w:r>
      </w:ins>
      <w:del w:id="27" w:author="Alfa Arifia" w:date="2020-08-07T17:16:00Z">
        <w:r w:rsidR="001327BC" w:rsidDel="00C46AB1">
          <w:delText xml:space="preserve"> </w:delText>
        </w:r>
      </w:del>
      <w:ins w:id="28" w:author="Alfa Arifia" w:date="2020-08-07T17:16:00Z">
        <w:r w:rsidR="00C46AB1">
          <w:t xml:space="preserve">research that aims to </w:t>
        </w:r>
      </w:ins>
      <w:del w:id="29" w:author="Alfa Arifia" w:date="2020-08-07T17:16:00Z">
        <w:r w:rsidR="007731C0" w:rsidDel="00C46AB1">
          <w:delText>“</w:delText>
        </w:r>
      </w:del>
      <w:r w:rsidR="001327BC">
        <w:t>predict</w:t>
      </w:r>
      <w:del w:id="30" w:author="Alfa Arifia" w:date="2020-08-07T17:16:00Z">
        <w:r w:rsidR="001327BC" w:rsidDel="00C46AB1">
          <w:delText>ing</w:delText>
        </w:r>
      </w:del>
      <w:r w:rsidR="001327BC">
        <w:t xml:space="preserve"> </w:t>
      </w:r>
      <w:ins w:id="31" w:author="Alfa Arifia" w:date="2020-08-07T17:16:00Z">
        <w:r w:rsidR="00C46AB1">
          <w:t>the</w:t>
        </w:r>
      </w:ins>
      <w:del w:id="32" w:author="Alfa Arifia" w:date="2020-08-07T17:16:00Z">
        <w:r w:rsidR="001327BC" w:rsidDel="00C46AB1">
          <w:delText>of</w:delText>
        </w:r>
      </w:del>
      <w:r w:rsidR="001327BC">
        <w:t xml:space="preserve"> spending and saving </w:t>
      </w:r>
      <w:proofErr w:type="spellStart"/>
      <w:r w:rsidR="001327BC">
        <w:t>behavior</w:t>
      </w:r>
      <w:proofErr w:type="spellEnd"/>
      <w:r w:rsidR="001327BC">
        <w:t xml:space="preserve"> </w:t>
      </w:r>
      <w:del w:id="33" w:author="Alfa Arifia" w:date="2020-08-07T17:16:00Z">
        <w:r w:rsidR="001327BC" w:rsidDel="00C46AB1">
          <w:delText xml:space="preserve">and </w:delText>
        </w:r>
      </w:del>
      <w:ins w:id="34" w:author="Alfa Arifia" w:date="2020-08-07T17:16:00Z">
        <w:r w:rsidR="00C46AB1">
          <w:t>as well as</w:t>
        </w:r>
        <w:r w:rsidR="00C46AB1">
          <w:t xml:space="preserve"> </w:t>
        </w:r>
      </w:ins>
      <w:r w:rsidR="001327BC">
        <w:t>the future of banks</w:t>
      </w:r>
      <w:ins w:id="35" w:author="Alfa Arifia" w:date="2020-08-07T17:16:00Z">
        <w:r w:rsidR="00C46AB1">
          <w:t>’</w:t>
        </w:r>
      </w:ins>
      <w:r w:rsidR="001327BC">
        <w:t xml:space="preserve"> business model</w:t>
      </w:r>
      <w:ins w:id="36" w:author="Alfa Arifia" w:date="2020-08-07T17:16:00Z">
        <w:r w:rsidR="00C46AB1">
          <w:t>s</w:t>
        </w:r>
      </w:ins>
      <w:r w:rsidR="001327BC">
        <w:t xml:space="preserve"> </w:t>
      </w:r>
      <w:ins w:id="37" w:author="Alfa Arifia" w:date="2020-08-07T17:15:00Z">
        <w:r w:rsidR="00C46AB1">
          <w:t>in</w:t>
        </w:r>
      </w:ins>
      <w:del w:id="38" w:author="Alfa Arifia" w:date="2020-08-07T17:15:00Z">
        <w:r w:rsidR="001327BC" w:rsidDel="00C46AB1">
          <w:delText>amid</w:delText>
        </w:r>
      </w:del>
      <w:r w:rsidR="001327BC">
        <w:t xml:space="preserve"> t</w:t>
      </w:r>
      <w:ins w:id="39" w:author="Alfa Arifia" w:date="2020-08-07T17:15:00Z">
        <w:r w:rsidR="00C46AB1">
          <w:t>he</w:t>
        </w:r>
      </w:ins>
      <w:del w:id="40" w:author="Alfa Arifia" w:date="2020-08-07T17:15:00Z">
        <w:r w:rsidR="001327BC" w:rsidDel="00C46AB1">
          <w:delText>o</w:delText>
        </w:r>
      </w:del>
      <w:r w:rsidR="001327BC">
        <w:t xml:space="preserve"> digital economy</w:t>
      </w:r>
      <w:r w:rsidR="007731C0">
        <w:t>”</w:t>
      </w:r>
      <w:r w:rsidR="001327BC">
        <w:t xml:space="preserve">. </w:t>
      </w:r>
      <w:del w:id="41" w:author="Alfa Arifia" w:date="2020-08-07T17:16:00Z">
        <w:r w:rsidR="001327BC" w:rsidDel="00C46AB1">
          <w:delText>In a previous year</w:delText>
        </w:r>
      </w:del>
      <w:ins w:id="42" w:author="Alfa Arifia" w:date="2020-08-07T17:16:00Z">
        <w:r w:rsidR="00C46AB1">
          <w:t>Last</w:t>
        </w:r>
      </w:ins>
      <w:ins w:id="43" w:author="Alfa Arifia" w:date="2020-08-07T17:17:00Z">
        <w:r w:rsidR="00C46AB1">
          <w:t xml:space="preserve"> year</w:t>
        </w:r>
      </w:ins>
      <w:r w:rsidR="001327BC">
        <w:t xml:space="preserve">, I </w:t>
      </w:r>
      <w:ins w:id="44" w:author="Alfa Arifia" w:date="2020-08-07T17:19:00Z">
        <w:r w:rsidR="00C46AB1">
          <w:t>was part of a team which received a research grant</w:t>
        </w:r>
      </w:ins>
      <w:ins w:id="45" w:author="Alfa Arifia" w:date="2020-08-07T17:20:00Z">
        <w:r w:rsidR="00C46AB1">
          <w:t xml:space="preserve"> from Bank Indonesia through the</w:t>
        </w:r>
      </w:ins>
      <w:del w:id="46" w:author="Alfa Arifia" w:date="2020-08-07T17:17:00Z">
        <w:r w:rsidR="001327BC" w:rsidDel="00C46AB1">
          <w:delText>ha</w:delText>
        </w:r>
        <w:r w:rsidR="0097070F" w:rsidDel="00C46AB1">
          <w:delText>d</w:delText>
        </w:r>
      </w:del>
      <w:del w:id="47" w:author="Alfa Arifia" w:date="2020-08-07T17:19:00Z">
        <w:r w:rsidR="0097070F" w:rsidDel="00C46AB1">
          <w:delText xml:space="preserve"> involved</w:delText>
        </w:r>
        <w:r w:rsidR="001327BC" w:rsidDel="00C46AB1">
          <w:delText xml:space="preserve"> as a researcher</w:delText>
        </w:r>
      </w:del>
      <w:r w:rsidR="001327BC">
        <w:t xml:space="preserve"> </w:t>
      </w:r>
      <w:del w:id="48" w:author="Alfa Arifia" w:date="2020-08-07T17:20:00Z">
        <w:r w:rsidR="001327BC" w:rsidDel="00C46AB1">
          <w:delText xml:space="preserve">in the </w:delText>
        </w:r>
      </w:del>
      <w:r w:rsidR="001327BC">
        <w:t>Research Grant of Bank Indonesia</w:t>
      </w:r>
      <w:ins w:id="49" w:author="Alfa Arifia" w:date="2020-08-07T17:20:00Z">
        <w:r w:rsidR="00C46AB1">
          <w:t xml:space="preserve"> 2019 program</w:t>
        </w:r>
      </w:ins>
      <w:r w:rsidR="001327BC">
        <w:t xml:space="preserve"> </w:t>
      </w:r>
      <w:del w:id="50" w:author="Alfa Arifia" w:date="2020-08-07T17:20:00Z">
        <w:r w:rsidR="001327BC" w:rsidDel="00C46AB1">
          <w:delText>(competition scheme</w:delText>
        </w:r>
        <w:r w:rsidR="007731C0" w:rsidDel="00C46AB1">
          <w:delText xml:space="preserve"> from Indonesian Central Banks</w:delText>
        </w:r>
        <w:r w:rsidR="001327BC" w:rsidDel="00C46AB1">
          <w:delText xml:space="preserve">) </w:delText>
        </w:r>
      </w:del>
      <w:r w:rsidR="001327BC">
        <w:t xml:space="preserve">in </w:t>
      </w:r>
      <w:r w:rsidR="0097070F">
        <w:t xml:space="preserve">the </w:t>
      </w:r>
      <w:r w:rsidR="001327BC">
        <w:t xml:space="preserve">topic of </w:t>
      </w:r>
      <w:r w:rsidR="007731C0">
        <w:t xml:space="preserve">“digital financial literacy, spending and saving </w:t>
      </w:r>
      <w:proofErr w:type="spellStart"/>
      <w:r w:rsidR="007731C0">
        <w:t>behavior</w:t>
      </w:r>
      <w:proofErr w:type="spellEnd"/>
      <w:r w:rsidR="007731C0">
        <w:t xml:space="preserve"> among millennials generation and its future foresight” under</w:t>
      </w:r>
      <w:ins w:id="51" w:author="Alfa Arifia" w:date="2020-08-07T17:20:00Z">
        <w:r w:rsidR="00C46AB1">
          <w:t xml:space="preserve"> the</w:t>
        </w:r>
      </w:ins>
      <w:r w:rsidR="007731C0">
        <w:t xml:space="preserve"> </w:t>
      </w:r>
      <w:ins w:id="52" w:author="Alfa Arifia" w:date="2020-08-07T17:20:00Z">
        <w:r w:rsidR="00C46AB1">
          <w:t>s</w:t>
        </w:r>
      </w:ins>
      <w:del w:id="53" w:author="Alfa Arifia" w:date="2020-08-07T17:20:00Z">
        <w:r w:rsidR="007731C0" w:rsidDel="00C46AB1">
          <w:delText>S</w:delText>
        </w:r>
      </w:del>
      <w:r w:rsidR="007731C0">
        <w:t xml:space="preserve">upervision of Prof. </w:t>
      </w:r>
      <w:proofErr w:type="spellStart"/>
      <w:r w:rsidR="007731C0">
        <w:t>Nury</w:t>
      </w:r>
      <w:proofErr w:type="spellEnd"/>
      <w:r w:rsidR="007731C0">
        <w:t xml:space="preserve"> Effendi and </w:t>
      </w:r>
      <w:proofErr w:type="spellStart"/>
      <w:r w:rsidR="007731C0">
        <w:t>Dr.</w:t>
      </w:r>
      <w:proofErr w:type="spellEnd"/>
      <w:r w:rsidR="007731C0">
        <w:t xml:space="preserve"> </w:t>
      </w:r>
      <w:proofErr w:type="spellStart"/>
      <w:r w:rsidR="007731C0">
        <w:t>Maman</w:t>
      </w:r>
      <w:proofErr w:type="spellEnd"/>
      <w:r w:rsidR="007731C0">
        <w:t xml:space="preserve"> Setiawan</w:t>
      </w:r>
      <w:ins w:id="54" w:author="Alfa Arifia" w:date="2020-08-07T17:21:00Z">
        <w:r w:rsidR="00C46AB1">
          <w:t xml:space="preserve">, and I </w:t>
        </w:r>
      </w:ins>
      <w:del w:id="55" w:author="Alfa Arifia" w:date="2020-08-07T17:21:00Z">
        <w:r w:rsidR="005C71E2" w:rsidDel="00C46AB1">
          <w:delText xml:space="preserve">. I </w:delText>
        </w:r>
      </w:del>
      <w:r w:rsidR="005C71E2">
        <w:t xml:space="preserve">currently work under their guidance and supervision. </w:t>
      </w:r>
    </w:p>
    <w:p w14:paraId="7AF8E5DF" w14:textId="39979CD0" w:rsidR="007731C0" w:rsidRDefault="007731C0" w:rsidP="00E7569B">
      <w:pPr>
        <w:jc w:val="both"/>
      </w:pPr>
    </w:p>
    <w:p w14:paraId="68A870D7" w14:textId="4537CEE2" w:rsidR="005C71E2" w:rsidRDefault="007731C0" w:rsidP="00E7569B">
      <w:pPr>
        <w:jc w:val="both"/>
      </w:pPr>
      <w:del w:id="56" w:author="Alfa Arifia" w:date="2020-08-07T17:21:00Z">
        <w:r w:rsidDel="00C46AB1">
          <w:delText xml:space="preserve">Also, </w:delText>
        </w:r>
      </w:del>
      <w:r>
        <w:t xml:space="preserve">I have been </w:t>
      </w:r>
      <w:del w:id="57" w:author="Alfa Arifia" w:date="2020-08-07T17:21:00Z">
        <w:r w:rsidDel="00C46AB1">
          <w:delText>t</w:delText>
        </w:r>
        <w:r w:rsidR="0097070F" w:rsidDel="00C46AB1">
          <w:delText>a</w:delText>
        </w:r>
        <w:r w:rsidDel="00C46AB1">
          <w:delText>ugh</w:delText>
        </w:r>
        <w:r w:rsidR="0097070F" w:rsidDel="00C46AB1">
          <w:delText>t</w:delText>
        </w:r>
        <w:r w:rsidDel="00C46AB1">
          <w:delText xml:space="preserve"> </w:delText>
        </w:r>
      </w:del>
      <w:ins w:id="58" w:author="Alfa Arifia" w:date="2020-08-07T17:21:00Z">
        <w:r w:rsidR="00C46AB1">
          <w:t>teaching</w:t>
        </w:r>
      </w:ins>
      <w:del w:id="59" w:author="Alfa Arifia" w:date="2020-08-07T17:22:00Z">
        <w:r w:rsidDel="00C46AB1">
          <w:delText>the</w:delText>
        </w:r>
      </w:del>
      <w:r>
        <w:t xml:space="preserve"> </w:t>
      </w:r>
      <w:del w:id="60" w:author="Alfa Arifia" w:date="2020-08-07T17:22:00Z">
        <w:r w:rsidDel="00C46AB1">
          <w:delText>financial economics</w:delText>
        </w:r>
      </w:del>
      <w:ins w:id="61" w:author="Alfa Arifia" w:date="2020-08-07T17:22:00Z">
        <w:r w:rsidR="00C46AB1">
          <w:t>finance</w:t>
        </w:r>
      </w:ins>
      <w:r>
        <w:t xml:space="preserve"> and banking</w:t>
      </w:r>
      <w:del w:id="62" w:author="Alfa Arifia" w:date="2020-08-07T17:22:00Z">
        <w:r w:rsidDel="00C46AB1">
          <w:delText xml:space="preserve"> subject</w:delText>
        </w:r>
      </w:del>
      <w:r w:rsidR="005C71E2">
        <w:t xml:space="preserve"> for </w:t>
      </w:r>
      <w:r w:rsidR="0097070F">
        <w:t xml:space="preserve">the </w:t>
      </w:r>
      <w:r w:rsidR="005C71E2">
        <w:t>undergraduate</w:t>
      </w:r>
      <w:ins w:id="63" w:author="Alfa Arifia" w:date="2020-08-07T17:22:00Z">
        <w:r w:rsidR="00C46AB1">
          <w:t xml:space="preserve"> students of </w:t>
        </w:r>
        <w:proofErr w:type="spellStart"/>
        <w:r w:rsidR="00C46AB1">
          <w:t>Universitas</w:t>
        </w:r>
        <w:proofErr w:type="spellEnd"/>
        <w:r w:rsidR="00C46AB1">
          <w:t xml:space="preserve"> </w:t>
        </w:r>
        <w:proofErr w:type="spellStart"/>
        <w:r w:rsidR="00C46AB1">
          <w:t>Padjadjaran</w:t>
        </w:r>
        <w:proofErr w:type="spellEnd"/>
        <w:r w:rsidR="00C46AB1">
          <w:t xml:space="preserve"> ever</w:t>
        </w:r>
      </w:ins>
      <w:r>
        <w:t xml:space="preserve"> since </w:t>
      </w:r>
      <w:del w:id="64" w:author="Alfa Arifia" w:date="2020-08-07T17:22:00Z">
        <w:r w:rsidR="0097070F" w:rsidDel="00C46AB1">
          <w:delText>the first time</w:delText>
        </w:r>
        <w:r w:rsidDel="00C46AB1">
          <w:delText xml:space="preserve"> </w:delText>
        </w:r>
      </w:del>
      <w:r w:rsidR="0097070F">
        <w:t>I becam</w:t>
      </w:r>
      <w:r>
        <w:t xml:space="preserve">e a lecturer in 2015. </w:t>
      </w:r>
      <w:del w:id="65" w:author="Alfa Arifia" w:date="2020-08-07T17:23:00Z">
        <w:r w:rsidR="00C46AB1" w:rsidDel="00C46AB1">
          <w:delText>Before</w:delText>
        </w:r>
        <w:r w:rsidR="005C71E2" w:rsidDel="00C46AB1">
          <w:delText xml:space="preserve"> </w:delText>
        </w:r>
      </w:del>
      <w:ins w:id="66" w:author="Alfa Arifia" w:date="2020-08-07T17:24:00Z">
        <w:r w:rsidR="00C46AB1">
          <w:t>Before</w:t>
        </w:r>
      </w:ins>
      <w:ins w:id="67" w:author="Alfa Arifia" w:date="2020-08-07T17:23:00Z">
        <w:r w:rsidR="00C46AB1">
          <w:t xml:space="preserve"> </w:t>
        </w:r>
      </w:ins>
      <w:r w:rsidR="005C71E2">
        <w:t xml:space="preserve">that, I </w:t>
      </w:r>
      <w:r w:rsidR="0097070F">
        <w:t xml:space="preserve">was </w:t>
      </w:r>
      <w:r w:rsidR="005C71E2">
        <w:t xml:space="preserve">a commercial credit analyst at Bank Negara Indonesia (stated-owned </w:t>
      </w:r>
      <w:del w:id="68" w:author="Alfa Arifia" w:date="2020-08-07T17:23:00Z">
        <w:r w:rsidR="005C71E2" w:rsidDel="00C46AB1">
          <w:delText xml:space="preserve">enterprises </w:delText>
        </w:r>
      </w:del>
      <w:r w:rsidR="005C71E2">
        <w:t xml:space="preserve">bank) with the responsibility </w:t>
      </w:r>
      <w:r w:rsidR="0097070F">
        <w:t xml:space="preserve">of </w:t>
      </w:r>
      <w:proofErr w:type="spellStart"/>
      <w:r w:rsidR="005C71E2">
        <w:t>analy</w:t>
      </w:r>
      <w:r w:rsidR="00C46AB1">
        <w:t>z</w:t>
      </w:r>
      <w:r w:rsidR="0097070F">
        <w:t>ing</w:t>
      </w:r>
      <w:proofErr w:type="spellEnd"/>
      <w:r w:rsidR="005C71E2">
        <w:t xml:space="preserve"> the commercial credit risk and how to mitigate it</w:t>
      </w:r>
      <w:ins w:id="69" w:author="Alfa Arifia" w:date="2020-08-07T17:23:00Z">
        <w:r w:rsidR="00C46AB1">
          <w:t>,</w:t>
        </w:r>
      </w:ins>
      <w:r w:rsidR="005C71E2">
        <w:t xml:space="preserve"> as well as </w:t>
      </w:r>
      <w:del w:id="70" w:author="Alfa Arifia" w:date="2020-08-07T17:23:00Z">
        <w:r w:rsidR="0097070F" w:rsidDel="00C46AB1">
          <w:delText xml:space="preserve">to </w:delText>
        </w:r>
        <w:r w:rsidR="00C46AB1" w:rsidDel="00C46AB1">
          <w:delText>suggest</w:delText>
        </w:r>
      </w:del>
      <w:ins w:id="71" w:author="Alfa Arifia" w:date="2020-08-07T17:23:00Z">
        <w:r w:rsidR="00C46AB1">
          <w:t>giving recommendation</w:t>
        </w:r>
      </w:ins>
      <w:ins w:id="72" w:author="Alfa Arifia" w:date="2020-08-07T17:24:00Z">
        <w:r w:rsidR="00C46AB1">
          <w:t>s</w:t>
        </w:r>
      </w:ins>
      <w:r w:rsidR="005C71E2">
        <w:t xml:space="preserve"> </w:t>
      </w:r>
      <w:r w:rsidR="0097070F">
        <w:t>to</w:t>
      </w:r>
      <w:r w:rsidR="005C71E2">
        <w:t xml:space="preserve"> the credit committee. Moreover, I also </w:t>
      </w:r>
      <w:r w:rsidR="005C71E2" w:rsidRPr="005C71E2">
        <w:t>have a fairly adequate understanding</w:t>
      </w:r>
      <w:r w:rsidR="005C71E2">
        <w:t xml:space="preserve"> </w:t>
      </w:r>
      <w:del w:id="73" w:author="Alfa Arifia" w:date="2020-08-07T17:08:00Z">
        <w:r w:rsidR="005C71E2" w:rsidDel="00C46AB1">
          <w:delText xml:space="preserve">in </w:delText>
        </w:r>
      </w:del>
      <w:ins w:id="74" w:author="Alfa Arifia" w:date="2020-08-07T17:08:00Z">
        <w:r w:rsidR="00C46AB1">
          <w:t>of</w:t>
        </w:r>
        <w:r w:rsidR="00C46AB1">
          <w:t xml:space="preserve"> </w:t>
        </w:r>
      </w:ins>
      <w:del w:id="75" w:author="Alfa Arifia" w:date="2020-08-07T17:24:00Z">
        <w:r w:rsidR="005C71E2" w:rsidDel="00C46AB1">
          <w:delText xml:space="preserve">the </w:delText>
        </w:r>
      </w:del>
      <w:r w:rsidR="005C71E2">
        <w:t xml:space="preserve">time-series econometrics and financial </w:t>
      </w:r>
      <w:proofErr w:type="spellStart"/>
      <w:r w:rsidR="005C71E2">
        <w:t>modeling</w:t>
      </w:r>
      <w:proofErr w:type="spellEnd"/>
      <w:r w:rsidR="005C71E2">
        <w:t xml:space="preserve"> as well as their supporting software</w:t>
      </w:r>
      <w:ins w:id="76" w:author="Alfa Arifia" w:date="2020-08-07T17:25:00Z">
        <w:r w:rsidR="00C46AB1">
          <w:t>,</w:t>
        </w:r>
      </w:ins>
      <w:r w:rsidR="005C71E2">
        <w:t xml:space="preserve"> such as E-views and Stata. </w:t>
      </w:r>
    </w:p>
    <w:p w14:paraId="668BC0B4" w14:textId="1A6CB759" w:rsidR="0017099D" w:rsidRDefault="0017099D" w:rsidP="00E7569B">
      <w:pPr>
        <w:jc w:val="both"/>
      </w:pPr>
    </w:p>
    <w:p w14:paraId="57C291C5" w14:textId="120F982D" w:rsidR="0017099D" w:rsidRDefault="0017099D" w:rsidP="00E7569B">
      <w:pPr>
        <w:jc w:val="both"/>
      </w:pPr>
      <w:r w:rsidRPr="0017099D">
        <w:t xml:space="preserve">I hope </w:t>
      </w:r>
      <w:del w:id="77" w:author="Alfa Arifia" w:date="2020-08-07T17:25:00Z">
        <w:r w:rsidRPr="0017099D" w:rsidDel="00C46AB1">
          <w:delText xml:space="preserve">that </w:delText>
        </w:r>
      </w:del>
      <w:r w:rsidRPr="0017099D">
        <w:t xml:space="preserve">this letter </w:t>
      </w:r>
      <w:del w:id="78" w:author="Alfa Arifia" w:date="2020-08-07T17:25:00Z">
        <w:r w:rsidRPr="0017099D" w:rsidDel="00C46AB1">
          <w:delText xml:space="preserve">gives </w:delText>
        </w:r>
      </w:del>
      <w:ins w:id="79" w:author="Alfa Arifia" w:date="2020-08-07T17:25:00Z">
        <w:r w:rsidR="00C46AB1">
          <w:t>will give</w:t>
        </w:r>
        <w:r w:rsidR="00C46AB1" w:rsidRPr="0017099D">
          <w:t xml:space="preserve"> </w:t>
        </w:r>
      </w:ins>
      <w:r w:rsidRPr="0017099D">
        <w:t>you some insight into my apprenticeship</w:t>
      </w:r>
      <w:del w:id="80" w:author="Alfa Arifia" w:date="2020-08-07T17:26:00Z">
        <w:r w:rsidRPr="0017099D" w:rsidDel="00C46AB1">
          <w:delText xml:space="preserve"> and that you will accept my submission</w:delText>
        </w:r>
      </w:del>
      <w:r w:rsidRPr="0017099D">
        <w:t xml:space="preserve">. </w:t>
      </w:r>
      <w:del w:id="81" w:author="Alfa Arifia" w:date="2020-08-07T17:28:00Z">
        <w:r w:rsidRPr="0017099D" w:rsidDel="00C46AB1">
          <w:delText>I would like to draw your attention back to</w:delText>
        </w:r>
      </w:del>
      <w:ins w:id="82" w:author="Alfa Arifia" w:date="2020-08-07T17:28:00Z">
        <w:r w:rsidR="00C46AB1">
          <w:t>I have included</w:t>
        </w:r>
      </w:ins>
      <w:r w:rsidRPr="0017099D">
        <w:t xml:space="preserve"> my curriculum vitae</w:t>
      </w:r>
      <w:del w:id="83" w:author="Alfa Arifia" w:date="2020-08-07T17:28:00Z">
        <w:r w:rsidRPr="0017099D" w:rsidDel="00C46AB1">
          <w:delText xml:space="preserve"> included</w:delText>
        </w:r>
      </w:del>
      <w:r w:rsidRPr="0017099D">
        <w:t xml:space="preserve"> in this letter which demonstrates my professional and academic history. I look forward to hearing from you</w:t>
      </w:r>
      <w:ins w:id="84" w:author="Alfa Arifia" w:date="2020-08-07T17:28:00Z">
        <w:r w:rsidR="00C46AB1">
          <w:t>.</w:t>
        </w:r>
      </w:ins>
      <w:del w:id="85" w:author="Alfa Arifia" w:date="2020-08-07T17:28:00Z">
        <w:r w:rsidRPr="0017099D" w:rsidDel="00C46AB1">
          <w:delText xml:space="preserve"> at the right time</w:delText>
        </w:r>
      </w:del>
    </w:p>
    <w:p w14:paraId="440E185B" w14:textId="7B4DA45A" w:rsidR="0017099D" w:rsidRDefault="0017099D" w:rsidP="00E7569B">
      <w:pPr>
        <w:jc w:val="both"/>
        <w:rPr>
          <w:ins w:id="86" w:author="Alfa Arifia" w:date="2020-08-07T17:29:00Z"/>
        </w:rPr>
      </w:pPr>
    </w:p>
    <w:p w14:paraId="6CA6FEC3" w14:textId="5D887899" w:rsidR="00C46AB1" w:rsidRDefault="00C46AB1" w:rsidP="00E7569B">
      <w:pPr>
        <w:jc w:val="both"/>
        <w:rPr>
          <w:ins w:id="87" w:author="Alfa Arifia" w:date="2020-08-07T17:29:00Z"/>
        </w:rPr>
      </w:pPr>
    </w:p>
    <w:p w14:paraId="578765DD" w14:textId="77777777" w:rsidR="00C46AB1" w:rsidRDefault="00C46AB1" w:rsidP="00E7569B">
      <w:pPr>
        <w:jc w:val="both"/>
      </w:pPr>
    </w:p>
    <w:p w14:paraId="1FC8BB32" w14:textId="2D00AD83" w:rsidR="0017099D" w:rsidRDefault="0017099D" w:rsidP="00E7569B">
      <w:pPr>
        <w:jc w:val="both"/>
      </w:pPr>
      <w:del w:id="88" w:author="Alfa Arifia" w:date="2020-08-07T17:29:00Z">
        <w:r w:rsidDel="00C46AB1">
          <w:delText xml:space="preserve">Sincerely </w:delText>
        </w:r>
        <w:r w:rsidR="0097070F" w:rsidDel="00C46AB1">
          <w:delText>Yours</w:delText>
        </w:r>
      </w:del>
      <w:ins w:id="89" w:author="Alfa Arifia" w:date="2020-08-07T17:29:00Z">
        <w:r w:rsidR="00C46AB1">
          <w:t>Best regards,</w:t>
        </w:r>
      </w:ins>
    </w:p>
    <w:p w14:paraId="622BDB83" w14:textId="47911FDC" w:rsidR="0017099D" w:rsidRDefault="0017099D" w:rsidP="00E7569B">
      <w:pPr>
        <w:jc w:val="both"/>
      </w:pPr>
    </w:p>
    <w:p w14:paraId="25800AA6" w14:textId="3C253FF9" w:rsidR="0017099D" w:rsidRDefault="0017099D" w:rsidP="00E7569B">
      <w:pPr>
        <w:jc w:val="both"/>
      </w:pPr>
    </w:p>
    <w:p w14:paraId="7C13F9BD" w14:textId="2560B00A" w:rsidR="0017099D" w:rsidRDefault="0017099D" w:rsidP="00E7569B">
      <w:pPr>
        <w:jc w:val="both"/>
      </w:pPr>
    </w:p>
    <w:p w14:paraId="094E2429" w14:textId="21F57D70" w:rsidR="0017099D" w:rsidRDefault="0017099D" w:rsidP="00E7569B">
      <w:pPr>
        <w:jc w:val="both"/>
      </w:pPr>
      <w:proofErr w:type="spellStart"/>
      <w:r>
        <w:t>Teguh</w:t>
      </w:r>
      <w:proofErr w:type="spellEnd"/>
      <w:r>
        <w:t xml:space="preserve"> </w:t>
      </w:r>
      <w:proofErr w:type="spellStart"/>
      <w:r>
        <w:t>Santoso</w:t>
      </w:r>
      <w:proofErr w:type="spellEnd"/>
    </w:p>
    <w:p w14:paraId="4FEB159D" w14:textId="08A8F5BD" w:rsidR="005C71E2" w:rsidRDefault="005C71E2" w:rsidP="00E7569B">
      <w:pPr>
        <w:jc w:val="both"/>
      </w:pPr>
    </w:p>
    <w:p w14:paraId="54E814FF" w14:textId="77777777" w:rsidR="005C71E2" w:rsidRDefault="005C71E2" w:rsidP="00E7569B">
      <w:pPr>
        <w:jc w:val="both"/>
      </w:pPr>
    </w:p>
    <w:p w14:paraId="0B1A7002" w14:textId="77777777" w:rsidR="00B1230C" w:rsidRPr="00B1230C" w:rsidRDefault="00B1230C">
      <w:pPr>
        <w:rPr>
          <w:lang w:val="en-US"/>
        </w:rPr>
      </w:pPr>
    </w:p>
    <w:sectPr w:rsidR="00B1230C" w:rsidRPr="00B1230C" w:rsidSect="00F53E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fa Arifia">
    <w15:presenceInfo w15:providerId="Windows Live" w15:userId="3ca3d6f00faa50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0C"/>
    <w:rsid w:val="00006757"/>
    <w:rsid w:val="001327BC"/>
    <w:rsid w:val="0017099D"/>
    <w:rsid w:val="005C71E2"/>
    <w:rsid w:val="007731C0"/>
    <w:rsid w:val="0097070F"/>
    <w:rsid w:val="00B1230C"/>
    <w:rsid w:val="00BA536A"/>
    <w:rsid w:val="00C46AB1"/>
    <w:rsid w:val="00D655D7"/>
    <w:rsid w:val="00E7569B"/>
    <w:rsid w:val="00F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0D32"/>
  <w15:chartTrackingRefBased/>
  <w15:docId w15:val="{CDAB3B40-3AE3-2346-BE28-FCA83299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Alfa Arifia</cp:lastModifiedBy>
  <cp:revision>2</cp:revision>
  <dcterms:created xsi:type="dcterms:W3CDTF">2020-08-07T10:29:00Z</dcterms:created>
  <dcterms:modified xsi:type="dcterms:W3CDTF">2020-08-07T10:29:00Z</dcterms:modified>
</cp:coreProperties>
</file>